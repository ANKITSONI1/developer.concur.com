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66C59" w14:textId="77777777" w:rsidR="00DF2968" w:rsidRPr="008F1047" w:rsidRDefault="00DF2968" w:rsidP="00DF2968">
      <w:pPr>
        <w:pStyle w:val="Title"/>
        <w:rPr>
          <w:rFonts w:asciiTheme="minorHAnsi" w:hAnsiTheme="minorHAnsi"/>
        </w:rPr>
      </w:pPr>
      <w:r w:rsidRPr="008F1047">
        <w:rPr>
          <w:rFonts w:asciiTheme="minorHAnsi" w:hAnsiTheme="minorHAnsi"/>
        </w:rPr>
        <w:t xml:space="preserve">Concur App Center Listing </w:t>
      </w:r>
      <w:r>
        <w:rPr>
          <w:rFonts w:asciiTheme="minorHAnsi" w:hAnsiTheme="minorHAnsi"/>
        </w:rPr>
        <w:t>Form</w:t>
      </w:r>
    </w:p>
    <w:p w14:paraId="78A7704A" w14:textId="77777777" w:rsidR="00DF2968" w:rsidRPr="00080DC9" w:rsidRDefault="00DF2968" w:rsidP="00DF2968">
      <w:r w:rsidRPr="00080DC9">
        <w:t xml:space="preserve">Please complete the following form to populate your App Center listing.  Email the completed form and graphics to your partner marketing contact for final approval. Please plan for a 1-2 week lead-time to accommodate any edits required. Any requests for updates to your App Center listing require a new form to be submitted, please send to </w:t>
      </w:r>
      <w:hyperlink r:id="rId7" w:history="1">
        <w:r w:rsidRPr="00080DC9">
          <w:rPr>
            <w:rStyle w:val="Hyperlink"/>
          </w:rPr>
          <w:t>AppCenterMarketing@concur.com</w:t>
        </w:r>
      </w:hyperlink>
      <w:r w:rsidRPr="00080DC9">
        <w:t xml:space="preserve">. </w:t>
      </w:r>
    </w:p>
    <w:p w14:paraId="4A8BBE8B" w14:textId="77777777" w:rsidR="00DF2968" w:rsidRPr="00080DC9" w:rsidRDefault="00DF2968" w:rsidP="00DF2968">
      <w:r w:rsidRPr="00080DC9">
        <w:t xml:space="preserve">Additionally, any partner collateral materials you would like to include in your App Center listing must be reviewed and pre-approved by Concur prior to posting or distribution. Please send all materials to your partner marketing contact and to </w:t>
      </w:r>
      <w:hyperlink r:id="rId8" w:history="1">
        <w:r w:rsidRPr="00080DC9">
          <w:rPr>
            <w:rStyle w:val="Hyperlink"/>
          </w:rPr>
          <w:t>AppCenterMarketing@concur.com</w:t>
        </w:r>
      </w:hyperlink>
      <w:r w:rsidRPr="00080DC9">
        <w:t xml:space="preserve">.  </w:t>
      </w:r>
    </w:p>
    <w:p w14:paraId="6E19B77B" w14:textId="77777777" w:rsidR="00DF2968" w:rsidRPr="00FB567E" w:rsidRDefault="00DF2968" w:rsidP="00DF2968">
      <w:pPr>
        <w:rPr>
          <w:b/>
          <w:color w:val="FF0000"/>
        </w:rPr>
      </w:pPr>
      <w:r w:rsidRPr="00FB567E">
        <w:rPr>
          <w:b/>
          <w:color w:val="FF0000"/>
        </w:rPr>
        <w:t>NOTE: All character requirements include spaces.</w:t>
      </w:r>
    </w:p>
    <w:tbl>
      <w:tblPr>
        <w:tblStyle w:val="TableGrid"/>
        <w:tblW w:w="0" w:type="auto"/>
        <w:tblLook w:val="04A0" w:firstRow="1" w:lastRow="0" w:firstColumn="1" w:lastColumn="0" w:noHBand="0" w:noVBand="1"/>
      </w:tblPr>
      <w:tblGrid>
        <w:gridCol w:w="9576"/>
      </w:tblGrid>
      <w:tr w:rsidR="00DF2968" w:rsidRPr="008F1047" w14:paraId="46F819DF" w14:textId="77777777" w:rsidTr="005C6131">
        <w:tc>
          <w:tcPr>
            <w:tcW w:w="9576" w:type="dxa"/>
            <w:shd w:val="clear" w:color="auto" w:fill="auto"/>
          </w:tcPr>
          <w:p w14:paraId="13DE01CF" w14:textId="63CF96D0" w:rsidR="00DF2968" w:rsidRPr="008F1047" w:rsidRDefault="00DF2968" w:rsidP="005C6131">
            <w:pPr>
              <w:rPr>
                <w:b/>
              </w:rPr>
            </w:pPr>
            <w:r w:rsidRPr="008F1047">
              <w:rPr>
                <w:b/>
              </w:rPr>
              <w:t xml:space="preserve">Listing Language </w:t>
            </w:r>
            <w:r w:rsidRPr="00FB567E">
              <w:t>(What is the language that the following details are written in?)</w:t>
            </w:r>
          </w:p>
        </w:tc>
      </w:tr>
      <w:tr w:rsidR="00DF2968" w:rsidRPr="008F1047" w14:paraId="3C3D5B56" w14:textId="77777777" w:rsidTr="005C6131">
        <w:tc>
          <w:tcPr>
            <w:tcW w:w="9576" w:type="dxa"/>
            <w:shd w:val="clear" w:color="auto" w:fill="auto"/>
          </w:tcPr>
          <w:p w14:paraId="63187495" w14:textId="2DD996A9" w:rsidR="00DF2968" w:rsidRPr="008F1047" w:rsidRDefault="00DF2968" w:rsidP="005C6131">
            <w:pPr>
              <w:rPr>
                <w:b/>
              </w:rPr>
            </w:pPr>
            <w:r w:rsidRPr="008F1047">
              <w:rPr>
                <w:b/>
              </w:rPr>
              <w:t xml:space="preserve">Listing Type </w:t>
            </w:r>
            <w:r w:rsidRPr="005C6131">
              <w:t>(</w:t>
            </w:r>
            <w:r>
              <w:t>U</w:t>
            </w:r>
            <w:r w:rsidRPr="005C6131">
              <w:t>ser</w:t>
            </w:r>
            <w:r>
              <w:t xml:space="preserve"> (Apps for Me) or C</w:t>
            </w:r>
            <w:r w:rsidRPr="005C6131">
              <w:t>ompany</w:t>
            </w:r>
            <w:r>
              <w:t xml:space="preserve"> (Apps for My Business))</w:t>
            </w:r>
            <w:r w:rsidRPr="005C6131">
              <w:t xml:space="preserve"> </w:t>
            </w:r>
          </w:p>
        </w:tc>
      </w:tr>
      <w:tr w:rsidR="00DF2968" w:rsidRPr="008F1047" w14:paraId="31E82B4B" w14:textId="77777777" w:rsidTr="005C6131">
        <w:tc>
          <w:tcPr>
            <w:tcW w:w="9576" w:type="dxa"/>
            <w:shd w:val="clear" w:color="auto" w:fill="auto"/>
          </w:tcPr>
          <w:p w14:paraId="18E5B89A" w14:textId="77777777" w:rsidR="00DF2968" w:rsidRPr="00FB567E" w:rsidRDefault="00DF2968" w:rsidP="00091A8B">
            <w:pPr>
              <w:spacing w:after="0"/>
              <w:rPr>
                <w:ins w:id="0" w:author="Jacqueline Serafin" w:date="2014-11-12T16:14:00Z"/>
              </w:rPr>
            </w:pPr>
            <w:r w:rsidRPr="008F1047">
              <w:rPr>
                <w:b/>
              </w:rPr>
              <w:t xml:space="preserve">Listing Name  </w:t>
            </w:r>
            <w:r w:rsidRPr="00FB567E">
              <w:t xml:space="preserve">(Company and/or specific product name.) </w:t>
            </w:r>
          </w:p>
          <w:p w14:paraId="0F7596DB" w14:textId="2D2911A6" w:rsidR="00675750" w:rsidRPr="004A624D" w:rsidRDefault="00DF2968" w:rsidP="00091A8B">
            <w:pPr>
              <w:spacing w:after="0"/>
              <w:rPr>
                <w:ins w:id="1" w:author="Jacqueline Serafin" w:date="2014-11-13T12:14:00Z"/>
                <w:i/>
                <w:color w:val="FF0000"/>
              </w:rPr>
            </w:pPr>
            <w:r w:rsidRPr="004A624D">
              <w:rPr>
                <w:i/>
                <w:color w:val="FF0000"/>
              </w:rPr>
              <w:t>32 characters</w:t>
            </w:r>
          </w:p>
          <w:p w14:paraId="3714BECA" w14:textId="77777777" w:rsidR="00DF2968" w:rsidRPr="008F1047" w:rsidRDefault="00DF2968" w:rsidP="00675750">
            <w:pPr>
              <w:spacing w:after="0"/>
              <w:rPr>
                <w:b/>
              </w:rPr>
            </w:pPr>
          </w:p>
        </w:tc>
      </w:tr>
      <w:tr w:rsidR="00DF2968" w:rsidRPr="008F1047" w14:paraId="7A58C61E" w14:textId="77777777" w:rsidTr="005C6131">
        <w:tc>
          <w:tcPr>
            <w:tcW w:w="9576" w:type="dxa"/>
            <w:shd w:val="clear" w:color="auto" w:fill="auto"/>
          </w:tcPr>
          <w:p w14:paraId="32D1A2E8" w14:textId="77777777" w:rsidR="00DF2968" w:rsidRPr="00FB567E" w:rsidRDefault="00DF2968" w:rsidP="00091A8B">
            <w:pPr>
              <w:spacing w:after="0"/>
            </w:pPr>
            <w:r w:rsidRPr="008F1047">
              <w:rPr>
                <w:b/>
              </w:rPr>
              <w:t xml:space="preserve">Headline </w:t>
            </w:r>
            <w:r w:rsidRPr="00FB567E">
              <w:t>(Short heading describing the application</w:t>
            </w:r>
            <w:ins w:id="2" w:author="Jacqueline Serafin" w:date="2014-11-12T15:11:00Z">
              <w:r w:rsidRPr="00FB567E">
                <w:t>.</w:t>
              </w:r>
            </w:ins>
            <w:r w:rsidRPr="00FB567E">
              <w:t xml:space="preserve">) </w:t>
            </w:r>
          </w:p>
          <w:p w14:paraId="1B96C8BA" w14:textId="029F3CA0" w:rsidR="00675750" w:rsidRPr="004A624D" w:rsidRDefault="00DF2968" w:rsidP="00091A8B">
            <w:pPr>
              <w:spacing w:after="0"/>
              <w:rPr>
                <w:ins w:id="3" w:author="Jacqueline Serafin" w:date="2014-11-13T12:14:00Z"/>
                <w:i/>
                <w:color w:val="FF0000"/>
              </w:rPr>
            </w:pPr>
            <w:r w:rsidRPr="004A624D">
              <w:rPr>
                <w:i/>
                <w:color w:val="FF0000"/>
              </w:rPr>
              <w:t>64 characters</w:t>
            </w:r>
          </w:p>
          <w:p w14:paraId="11EADE24" w14:textId="77777777" w:rsidR="00DF2968" w:rsidRPr="008F1047" w:rsidRDefault="00DF2968" w:rsidP="00675750">
            <w:pPr>
              <w:spacing w:after="0"/>
              <w:rPr>
                <w:b/>
              </w:rPr>
            </w:pPr>
          </w:p>
        </w:tc>
      </w:tr>
      <w:tr w:rsidR="00DF2968" w:rsidRPr="008F1047" w14:paraId="2BEE64CA" w14:textId="77777777" w:rsidTr="005C6131">
        <w:tc>
          <w:tcPr>
            <w:tcW w:w="9576" w:type="dxa"/>
            <w:shd w:val="clear" w:color="auto" w:fill="auto"/>
          </w:tcPr>
          <w:p w14:paraId="3AB57232" w14:textId="77777777" w:rsidR="00DF2968" w:rsidRPr="008F1047" w:rsidRDefault="00DF2968" w:rsidP="00091A8B">
            <w:pPr>
              <w:spacing w:after="0"/>
              <w:rPr>
                <w:b/>
              </w:rPr>
            </w:pPr>
            <w:r w:rsidRPr="008F1047">
              <w:rPr>
                <w:b/>
              </w:rPr>
              <w:t xml:space="preserve">Short Description </w:t>
            </w:r>
            <w:r w:rsidRPr="00FB567E">
              <w:t>(Will act as an introduction to your application and entice the reader to learn more. Briefly explain what the integration with Concur does.)</w:t>
            </w:r>
            <w:r w:rsidRPr="008F1047">
              <w:rPr>
                <w:b/>
              </w:rPr>
              <w:t xml:space="preserve"> </w:t>
            </w:r>
          </w:p>
          <w:p w14:paraId="5DEAC765" w14:textId="77777777" w:rsidR="00DF2968" w:rsidRPr="004A624D" w:rsidRDefault="00DF2968" w:rsidP="00091A8B">
            <w:pPr>
              <w:spacing w:after="0"/>
              <w:rPr>
                <w:i/>
                <w:color w:val="FF0000"/>
              </w:rPr>
            </w:pPr>
            <w:r w:rsidRPr="004A624D">
              <w:rPr>
                <w:i/>
                <w:color w:val="FF0000"/>
              </w:rPr>
              <w:t>180 characters</w:t>
            </w:r>
          </w:p>
          <w:p w14:paraId="12F068BA" w14:textId="77777777" w:rsidR="00DF2968" w:rsidRPr="008F1047" w:rsidRDefault="00DF2968" w:rsidP="005C6131">
            <w:pPr>
              <w:rPr>
                <w:b/>
              </w:rPr>
            </w:pPr>
          </w:p>
        </w:tc>
      </w:tr>
      <w:tr w:rsidR="00DF2968" w:rsidRPr="008F1047" w14:paraId="49BEB569" w14:textId="77777777" w:rsidTr="005C6131">
        <w:trPr>
          <w:trHeight w:val="845"/>
        </w:trPr>
        <w:tc>
          <w:tcPr>
            <w:tcW w:w="9576" w:type="dxa"/>
            <w:shd w:val="clear" w:color="auto" w:fill="auto"/>
          </w:tcPr>
          <w:p w14:paraId="739D5C37" w14:textId="77777777" w:rsidR="00DF2968" w:rsidRPr="00FB567E" w:rsidRDefault="00DF2968" w:rsidP="00091A8B">
            <w:pPr>
              <w:spacing w:after="0"/>
            </w:pPr>
            <w:r w:rsidRPr="008F1047">
              <w:rPr>
                <w:b/>
              </w:rPr>
              <w:t xml:space="preserve">Long Description </w:t>
            </w:r>
            <w:r w:rsidRPr="00FB567E">
              <w:t>(Longer description</w:t>
            </w:r>
            <w:r w:rsidRPr="008F1047">
              <w:rPr>
                <w:b/>
              </w:rPr>
              <w:t xml:space="preserve"> </w:t>
            </w:r>
            <w:r w:rsidRPr="00FB567E">
              <w:t>of the application and Concur integration. This will appear in the details tab of your application.)</w:t>
            </w:r>
          </w:p>
          <w:p w14:paraId="76E7AB14" w14:textId="77777777" w:rsidR="00DF2968" w:rsidRPr="004A624D" w:rsidRDefault="00DF2968" w:rsidP="00091A8B">
            <w:pPr>
              <w:spacing w:after="0"/>
              <w:rPr>
                <w:i/>
                <w:color w:val="FF0000"/>
              </w:rPr>
            </w:pPr>
            <w:r w:rsidRPr="004A624D">
              <w:rPr>
                <w:i/>
                <w:color w:val="FF0000"/>
              </w:rPr>
              <w:t>2048 characters</w:t>
            </w:r>
          </w:p>
          <w:p w14:paraId="127C1C37" w14:textId="77777777" w:rsidR="00DF2968" w:rsidRDefault="00DF2968" w:rsidP="005C6131">
            <w:pPr>
              <w:rPr>
                <w:ins w:id="4" w:author="Jacqueline Serafin" w:date="2014-11-13T12:14:00Z"/>
                <w:b/>
              </w:rPr>
            </w:pPr>
          </w:p>
          <w:p w14:paraId="3E53178A" w14:textId="77777777" w:rsidR="009F1B2F" w:rsidRDefault="009F1B2F" w:rsidP="005C6131">
            <w:pPr>
              <w:rPr>
                <w:ins w:id="5" w:author="Jacqueline Serafin" w:date="2014-11-13T12:14:00Z"/>
                <w:b/>
              </w:rPr>
            </w:pPr>
          </w:p>
          <w:p w14:paraId="14BACD65" w14:textId="77777777" w:rsidR="009F1B2F" w:rsidRDefault="009F1B2F" w:rsidP="005C6131">
            <w:pPr>
              <w:rPr>
                <w:ins w:id="6" w:author="Jacqueline Serafin" w:date="2014-11-13T12:14:00Z"/>
                <w:b/>
              </w:rPr>
            </w:pPr>
          </w:p>
          <w:p w14:paraId="5D666160" w14:textId="77777777" w:rsidR="009F1B2F" w:rsidRDefault="009F1B2F" w:rsidP="005C6131">
            <w:pPr>
              <w:rPr>
                <w:ins w:id="7" w:author="Jacqueline Serafin" w:date="2014-11-13T12:14:00Z"/>
                <w:b/>
              </w:rPr>
            </w:pPr>
          </w:p>
          <w:p w14:paraId="3BB276DE" w14:textId="77777777" w:rsidR="009F1B2F" w:rsidRDefault="009F1B2F" w:rsidP="005C6131">
            <w:pPr>
              <w:rPr>
                <w:ins w:id="8" w:author="Jacqueline Serafin" w:date="2014-11-13T12:14:00Z"/>
                <w:b/>
              </w:rPr>
            </w:pPr>
          </w:p>
          <w:p w14:paraId="4886F811" w14:textId="77777777" w:rsidR="009F1B2F" w:rsidRDefault="009F1B2F" w:rsidP="005C6131">
            <w:pPr>
              <w:rPr>
                <w:ins w:id="9" w:author="Jacqueline Serafin" w:date="2014-11-13T12:14:00Z"/>
                <w:b/>
              </w:rPr>
            </w:pPr>
          </w:p>
          <w:p w14:paraId="309B1D45" w14:textId="77777777" w:rsidR="009F1B2F" w:rsidRPr="008F1047" w:rsidRDefault="009F1B2F" w:rsidP="005C6131">
            <w:pPr>
              <w:rPr>
                <w:b/>
              </w:rPr>
            </w:pPr>
          </w:p>
        </w:tc>
      </w:tr>
      <w:tr w:rsidR="00DF2968" w:rsidRPr="008F1047" w14:paraId="1C7950F8" w14:textId="77777777" w:rsidTr="005C6131">
        <w:trPr>
          <w:trHeight w:val="845"/>
        </w:trPr>
        <w:tc>
          <w:tcPr>
            <w:tcW w:w="9576" w:type="dxa"/>
            <w:shd w:val="clear" w:color="auto" w:fill="auto"/>
          </w:tcPr>
          <w:p w14:paraId="344252B7" w14:textId="77777777" w:rsidR="00DF2968" w:rsidRDefault="00DF2968" w:rsidP="00091A8B">
            <w:pPr>
              <w:spacing w:after="0"/>
              <w:rPr>
                <w:ins w:id="10" w:author="Jacqueline Serafin" w:date="2014-11-12T16:15:00Z"/>
              </w:rPr>
            </w:pPr>
            <w:r w:rsidRPr="008F1047">
              <w:rPr>
                <w:b/>
              </w:rPr>
              <w:lastRenderedPageBreak/>
              <w:t xml:space="preserve">Partners Listing URL </w:t>
            </w:r>
            <w:r w:rsidRPr="00FB567E">
              <w:t>(URL to partner website</w:t>
            </w:r>
            <w:ins w:id="11" w:author="Jacqueline Serafin" w:date="2014-11-12T15:12:00Z">
              <w:r w:rsidRPr="00FB567E">
                <w:t>.</w:t>
              </w:r>
            </w:ins>
            <w:r w:rsidRPr="00FB567E">
              <w:t>)</w:t>
            </w:r>
          </w:p>
          <w:p w14:paraId="6F6BFA96" w14:textId="77777777" w:rsidR="00DF2968" w:rsidRPr="00FB567E" w:rsidRDefault="00DF2968" w:rsidP="00091A8B">
            <w:pPr>
              <w:spacing w:after="0"/>
              <w:rPr>
                <w:i/>
                <w:color w:val="FF0000"/>
              </w:rPr>
            </w:pPr>
            <w:r w:rsidRPr="004A624D">
              <w:rPr>
                <w:i/>
                <w:color w:val="FF0000"/>
              </w:rPr>
              <w:t>256 characters</w:t>
            </w:r>
          </w:p>
        </w:tc>
      </w:tr>
      <w:tr w:rsidR="00DF2968" w:rsidRPr="008F1047" w14:paraId="732AA6C8" w14:textId="77777777" w:rsidTr="005C6131">
        <w:trPr>
          <w:trHeight w:val="845"/>
        </w:trPr>
        <w:tc>
          <w:tcPr>
            <w:tcW w:w="9576" w:type="dxa"/>
            <w:shd w:val="clear" w:color="auto" w:fill="auto"/>
          </w:tcPr>
          <w:p w14:paraId="7F2CC265" w14:textId="0EAF880A" w:rsidR="008B08FB" w:rsidRPr="008B08FB" w:rsidRDefault="00DF2968" w:rsidP="005C6131">
            <w:r w:rsidRPr="008F1047">
              <w:rPr>
                <w:b/>
              </w:rPr>
              <w:t>Datasheet</w:t>
            </w:r>
            <w:r>
              <w:rPr>
                <w:b/>
              </w:rPr>
              <w:t xml:space="preserve"> or Collateral</w:t>
            </w:r>
            <w:r w:rsidRPr="008F1047">
              <w:rPr>
                <w:b/>
              </w:rPr>
              <w:t xml:space="preserve"> URL </w:t>
            </w:r>
            <w:r w:rsidRPr="00FB567E">
              <w:t>(Speaks to the application and Concur integration. Content hosted on partner website.)</w:t>
            </w:r>
          </w:p>
        </w:tc>
      </w:tr>
      <w:tr w:rsidR="00DF2968" w:rsidRPr="008F1047" w14:paraId="0EF6D89A" w14:textId="77777777" w:rsidTr="005C6131">
        <w:trPr>
          <w:trHeight w:val="467"/>
        </w:trPr>
        <w:tc>
          <w:tcPr>
            <w:tcW w:w="9576" w:type="dxa"/>
            <w:shd w:val="clear" w:color="auto" w:fill="auto"/>
          </w:tcPr>
          <w:p w14:paraId="1C4B4731" w14:textId="64D03131" w:rsidR="008B08FB" w:rsidRPr="008B08FB" w:rsidRDefault="00DF2968" w:rsidP="005C6131">
            <w:r w:rsidRPr="008F1047">
              <w:rPr>
                <w:b/>
              </w:rPr>
              <w:t xml:space="preserve">Video URL </w:t>
            </w:r>
            <w:r w:rsidRPr="00FB567E">
              <w:t>(</w:t>
            </w:r>
            <w:r>
              <w:t>Speaks to the application and Concur integration</w:t>
            </w:r>
            <w:r w:rsidRPr="00FB567E">
              <w:t>.)</w:t>
            </w:r>
          </w:p>
        </w:tc>
      </w:tr>
      <w:tr w:rsidR="00DF2968" w:rsidRPr="008F1047" w14:paraId="4F299946" w14:textId="77777777" w:rsidTr="005C6131">
        <w:tc>
          <w:tcPr>
            <w:tcW w:w="9576" w:type="dxa"/>
            <w:shd w:val="clear" w:color="auto" w:fill="auto"/>
          </w:tcPr>
          <w:p w14:paraId="6E55083A" w14:textId="498D03F5" w:rsidR="00DF2968" w:rsidRPr="008F1047" w:rsidRDefault="00DF2968" w:rsidP="005C6131">
            <w:pPr>
              <w:rPr>
                <w:b/>
              </w:rPr>
            </w:pPr>
            <w:r w:rsidRPr="008F1047">
              <w:rPr>
                <w:b/>
              </w:rPr>
              <w:t xml:space="preserve">Inquire </w:t>
            </w:r>
            <w:r>
              <w:rPr>
                <w:b/>
              </w:rPr>
              <w:t>Lead Report email address</w:t>
            </w:r>
            <w:ins w:id="12" w:author="Jacqueline Serafin" w:date="2014-11-12T15:14:00Z">
              <w:r w:rsidR="00091A8B">
                <w:t xml:space="preserve"> </w:t>
              </w:r>
            </w:ins>
            <w:r w:rsidRPr="000F40B5">
              <w:t>(</w:t>
            </w:r>
            <w:r>
              <w:t>Only required for Apps for My Business. Lead inquires will be sent to this email address.)</w:t>
            </w:r>
          </w:p>
        </w:tc>
      </w:tr>
      <w:tr w:rsidR="00DF2968" w:rsidRPr="008F1047" w14:paraId="5D01EB1F" w14:textId="77777777" w:rsidTr="005C6131">
        <w:trPr>
          <w:trHeight w:val="602"/>
        </w:trPr>
        <w:tc>
          <w:tcPr>
            <w:tcW w:w="9576" w:type="dxa"/>
            <w:shd w:val="clear" w:color="auto" w:fill="auto"/>
          </w:tcPr>
          <w:p w14:paraId="09E9E42E" w14:textId="77777777" w:rsidR="00DF2968" w:rsidRPr="008F1047" w:rsidRDefault="00DF2968" w:rsidP="00091A8B">
            <w:pPr>
              <w:spacing w:after="0"/>
              <w:rPr>
                <w:b/>
              </w:rPr>
            </w:pPr>
            <w:r w:rsidRPr="008F1047">
              <w:rPr>
                <w:b/>
              </w:rPr>
              <w:t>Partner name</w:t>
            </w:r>
          </w:p>
          <w:p w14:paraId="1A0D0867" w14:textId="01081EAE" w:rsidR="005671D4" w:rsidRPr="004A624D" w:rsidRDefault="00DF2968" w:rsidP="00091A8B">
            <w:pPr>
              <w:spacing w:after="0"/>
              <w:rPr>
                <w:ins w:id="13" w:author="Jacqueline Serafin" w:date="2014-11-13T12:10:00Z"/>
                <w:i/>
                <w:color w:val="FF0000"/>
              </w:rPr>
            </w:pPr>
            <w:r w:rsidRPr="004A624D">
              <w:rPr>
                <w:i/>
                <w:color w:val="FF0000"/>
              </w:rPr>
              <w:t>256 characters</w:t>
            </w:r>
          </w:p>
          <w:p w14:paraId="6CB453DB" w14:textId="77777777" w:rsidR="00DF2968" w:rsidRPr="008F1047" w:rsidRDefault="00DF2968" w:rsidP="005671D4">
            <w:pPr>
              <w:spacing w:after="0"/>
              <w:rPr>
                <w:b/>
              </w:rPr>
            </w:pPr>
          </w:p>
        </w:tc>
      </w:tr>
      <w:tr w:rsidR="00DF2968" w:rsidRPr="008F1047" w14:paraId="744DD465" w14:textId="77777777" w:rsidTr="005C6131">
        <w:trPr>
          <w:trHeight w:val="602"/>
        </w:trPr>
        <w:tc>
          <w:tcPr>
            <w:tcW w:w="9576" w:type="dxa"/>
            <w:shd w:val="clear" w:color="auto" w:fill="auto"/>
          </w:tcPr>
          <w:p w14:paraId="53796CC0" w14:textId="60CE48EA" w:rsidR="008B08FB" w:rsidRPr="008B08FB" w:rsidRDefault="00DF2968" w:rsidP="005C6131">
            <w:r>
              <w:rPr>
                <w:b/>
              </w:rPr>
              <w:t xml:space="preserve">Partner Support </w:t>
            </w:r>
            <w:r w:rsidRPr="008F1047">
              <w:rPr>
                <w:b/>
              </w:rPr>
              <w:t>URL</w:t>
            </w:r>
            <w:r>
              <w:rPr>
                <w:b/>
              </w:rPr>
              <w:t xml:space="preserve"> </w:t>
            </w:r>
            <w:r w:rsidRPr="00FB567E">
              <w:t>(</w:t>
            </w:r>
            <w:r>
              <w:t>Partner hosted page</w:t>
            </w:r>
            <w:r w:rsidRPr="00FB567E">
              <w:t xml:space="preserve"> that has all of your contact information for </w:t>
            </w:r>
            <w:r>
              <w:t>product support.</w:t>
            </w:r>
            <w:r w:rsidRPr="00FB567E">
              <w:t>)</w:t>
            </w:r>
          </w:p>
        </w:tc>
      </w:tr>
      <w:tr w:rsidR="00DF2968" w:rsidRPr="008F1047" w14:paraId="2DDA6656" w14:textId="77777777" w:rsidTr="005C6131">
        <w:tc>
          <w:tcPr>
            <w:tcW w:w="9576" w:type="dxa"/>
            <w:shd w:val="clear" w:color="auto" w:fill="auto"/>
          </w:tcPr>
          <w:p w14:paraId="68DA0DF1" w14:textId="77777777" w:rsidR="00DF2968" w:rsidRPr="008F1047" w:rsidRDefault="00DF2968" w:rsidP="00091A8B">
            <w:pPr>
              <w:spacing w:after="0"/>
              <w:rPr>
                <w:b/>
              </w:rPr>
            </w:pPr>
            <w:r w:rsidRPr="008F1047">
              <w:rPr>
                <w:b/>
              </w:rPr>
              <w:t>Partner Contact Phone Number</w:t>
            </w:r>
            <w:r>
              <w:rPr>
                <w:b/>
              </w:rPr>
              <w:t xml:space="preserve"> </w:t>
            </w:r>
            <w:r w:rsidRPr="00FB567E">
              <w:t xml:space="preserve">(Provide a phone number for </w:t>
            </w:r>
            <w:r>
              <w:t>product support</w:t>
            </w:r>
            <w:r w:rsidRPr="00FB567E">
              <w:t>)</w:t>
            </w:r>
          </w:p>
          <w:p w14:paraId="414A1B1B" w14:textId="52FEAC2E" w:rsidR="005671D4" w:rsidRPr="004A624D" w:rsidRDefault="00DF2968" w:rsidP="00091A8B">
            <w:pPr>
              <w:spacing w:after="0"/>
              <w:rPr>
                <w:ins w:id="14" w:author="Jacqueline Serafin" w:date="2014-11-13T12:10:00Z"/>
                <w:i/>
                <w:color w:val="FF0000"/>
              </w:rPr>
            </w:pPr>
            <w:r w:rsidRPr="004A624D">
              <w:rPr>
                <w:i/>
                <w:color w:val="FF0000"/>
              </w:rPr>
              <w:t>32 characters</w:t>
            </w:r>
          </w:p>
          <w:p w14:paraId="441D29D3" w14:textId="77777777" w:rsidR="00DF2968" w:rsidRPr="008F1047" w:rsidRDefault="00DF2968" w:rsidP="005671D4">
            <w:pPr>
              <w:spacing w:after="0"/>
              <w:rPr>
                <w:b/>
              </w:rPr>
            </w:pPr>
          </w:p>
        </w:tc>
      </w:tr>
      <w:tr w:rsidR="00DF2968" w:rsidRPr="008F1047" w14:paraId="508276FD" w14:textId="77777777" w:rsidTr="005C6131">
        <w:tc>
          <w:tcPr>
            <w:tcW w:w="9576" w:type="dxa"/>
            <w:shd w:val="clear" w:color="auto" w:fill="auto"/>
          </w:tcPr>
          <w:p w14:paraId="18C4C9E8" w14:textId="3EF61EBB" w:rsidR="00DF2968" w:rsidRPr="008F1047" w:rsidRDefault="00DF2968" w:rsidP="005C6131">
            <w:pPr>
              <w:rPr>
                <w:b/>
              </w:rPr>
            </w:pPr>
            <w:r w:rsidRPr="008F1047">
              <w:rPr>
                <w:b/>
              </w:rPr>
              <w:t xml:space="preserve">Connect URL </w:t>
            </w:r>
            <w:r w:rsidRPr="005C6131">
              <w:t>(Only required for Apps for Me. URL for app authorization and sign in/up flow.</w:t>
            </w:r>
            <w:r>
              <w:t xml:space="preserve"> Provided by development team.</w:t>
            </w:r>
            <w:r w:rsidRPr="005C6131">
              <w:t>)</w:t>
            </w:r>
          </w:p>
        </w:tc>
      </w:tr>
      <w:tr w:rsidR="00DF2968" w:rsidRPr="008F1047" w14:paraId="05ED6FAC" w14:textId="77777777" w:rsidTr="005C6131">
        <w:tc>
          <w:tcPr>
            <w:tcW w:w="9576" w:type="dxa"/>
            <w:shd w:val="clear" w:color="auto" w:fill="auto"/>
          </w:tcPr>
          <w:p w14:paraId="48231BC7" w14:textId="6049253A" w:rsidR="00091A8B" w:rsidRPr="008F1047" w:rsidRDefault="00DF2968" w:rsidP="005C6131">
            <w:pPr>
              <w:rPr>
                <w:b/>
              </w:rPr>
            </w:pPr>
            <w:r>
              <w:rPr>
                <w:b/>
              </w:rPr>
              <w:t>Connection Workflow</w:t>
            </w:r>
            <w:r w:rsidRPr="008F1047">
              <w:rPr>
                <w:b/>
              </w:rPr>
              <w:t xml:space="preserve"> </w:t>
            </w:r>
            <w:r w:rsidRPr="00FB567E">
              <w:t>(</w:t>
            </w:r>
            <w:r>
              <w:t>Only required for Apps for Me.) (</w:t>
            </w:r>
            <w:r w:rsidRPr="00FB567E">
              <w:t>Web flow, App Center or Auto Connection)</w:t>
            </w:r>
          </w:p>
        </w:tc>
      </w:tr>
      <w:tr w:rsidR="00DF2968" w:rsidRPr="008F1047" w14:paraId="186D443F" w14:textId="77777777" w:rsidTr="005C6131">
        <w:tc>
          <w:tcPr>
            <w:tcW w:w="9576" w:type="dxa"/>
            <w:shd w:val="clear" w:color="auto" w:fill="auto"/>
          </w:tcPr>
          <w:p w14:paraId="717B0B4C" w14:textId="71261CE0" w:rsidR="00091A8B" w:rsidRPr="008F1047" w:rsidRDefault="00DF2968" w:rsidP="005C6131">
            <w:pPr>
              <w:rPr>
                <w:b/>
              </w:rPr>
            </w:pPr>
            <w:r>
              <w:rPr>
                <w:b/>
              </w:rPr>
              <w:t>Mobile Apps Supported</w:t>
            </w:r>
            <w:r w:rsidRPr="008F1047">
              <w:rPr>
                <w:b/>
              </w:rPr>
              <w:t xml:space="preserve"> </w:t>
            </w:r>
            <w:r>
              <w:t>(If applicable)(iOS, Android, Microsoft, Blackberry or Other.</w:t>
            </w:r>
            <w:r w:rsidRPr="005C6131">
              <w:t>)</w:t>
            </w:r>
          </w:p>
        </w:tc>
      </w:tr>
      <w:tr w:rsidR="00DF2968" w:rsidRPr="008F1047" w14:paraId="4540FB64" w14:textId="77777777" w:rsidTr="005C6131">
        <w:tc>
          <w:tcPr>
            <w:tcW w:w="9576" w:type="dxa"/>
            <w:shd w:val="clear" w:color="auto" w:fill="auto"/>
          </w:tcPr>
          <w:p w14:paraId="32DFD79D" w14:textId="77777777" w:rsidR="00DF2968" w:rsidRPr="008F1047" w:rsidRDefault="00DF2968" w:rsidP="00091A8B">
            <w:pPr>
              <w:spacing w:after="0"/>
              <w:rPr>
                <w:b/>
              </w:rPr>
            </w:pPr>
            <w:r w:rsidRPr="008F1047">
              <w:rPr>
                <w:b/>
              </w:rPr>
              <w:lastRenderedPageBreak/>
              <w:t xml:space="preserve">Keywords </w:t>
            </w:r>
            <w:r w:rsidRPr="005C6131">
              <w:t>(Used for key word search in the App Center</w:t>
            </w:r>
            <w:r>
              <w:rPr>
                <w:b/>
              </w:rPr>
              <w:t xml:space="preserve">. </w:t>
            </w:r>
            <w:r>
              <w:t>A</w:t>
            </w:r>
            <w:r w:rsidRPr="005C6131">
              <w:t>vailable in the future and will be helpful if you name and describe your product in a way that drives traffic to your listing.)</w:t>
            </w:r>
          </w:p>
          <w:p w14:paraId="505F7AC0" w14:textId="77777777" w:rsidR="00DF2968" w:rsidRDefault="00DF2968" w:rsidP="00091A8B">
            <w:pPr>
              <w:spacing w:after="0"/>
              <w:rPr>
                <w:ins w:id="15" w:author="Jacqueline Serafin" w:date="2014-11-13T12:03:00Z"/>
                <w:i/>
                <w:color w:val="FF0000"/>
              </w:rPr>
            </w:pPr>
            <w:r w:rsidRPr="005C6131">
              <w:rPr>
                <w:i/>
                <w:color w:val="FF0000"/>
              </w:rPr>
              <w:t>100 characters</w:t>
            </w:r>
          </w:p>
          <w:p w14:paraId="79F4F3FC" w14:textId="77777777" w:rsidR="00091A8B" w:rsidRPr="008F1047" w:rsidRDefault="00091A8B" w:rsidP="00091A8B">
            <w:pPr>
              <w:spacing w:after="0"/>
              <w:rPr>
                <w:b/>
              </w:rPr>
            </w:pPr>
          </w:p>
        </w:tc>
      </w:tr>
      <w:tr w:rsidR="00DF2968" w:rsidRPr="008F1047" w14:paraId="15890B91" w14:textId="77777777" w:rsidTr="005C6131">
        <w:tc>
          <w:tcPr>
            <w:tcW w:w="9576" w:type="dxa"/>
            <w:shd w:val="clear" w:color="auto" w:fill="auto"/>
          </w:tcPr>
          <w:p w14:paraId="68F8F415" w14:textId="77777777" w:rsidR="00DF2968" w:rsidRPr="008F1047" w:rsidRDefault="00DF2968" w:rsidP="005C6131">
            <w:pPr>
              <w:rPr>
                <w:b/>
              </w:rPr>
            </w:pPr>
            <w:r>
              <w:rPr>
                <w:b/>
              </w:rPr>
              <w:t>App w</w:t>
            </w:r>
            <w:r w:rsidRPr="008F1047">
              <w:rPr>
                <w:b/>
              </w:rPr>
              <w:t xml:space="preserve">orks with these Concur </w:t>
            </w:r>
            <w:r>
              <w:rPr>
                <w:b/>
              </w:rPr>
              <w:t>o</w:t>
            </w:r>
            <w:r w:rsidRPr="008F1047">
              <w:rPr>
                <w:b/>
              </w:rPr>
              <w:t xml:space="preserve">fferings </w:t>
            </w:r>
            <w:r w:rsidRPr="00FB567E">
              <w:t>(Must choose at least one</w:t>
            </w:r>
            <w:ins w:id="16" w:author="Jacqueline Serafin" w:date="2014-11-12T15:21:00Z">
              <w:r>
                <w:t>.</w:t>
              </w:r>
            </w:ins>
            <w:r w:rsidRPr="00FB567E">
              <w:t>)</w:t>
            </w:r>
          </w:p>
          <w:p w14:paraId="31B8B1C8" w14:textId="77777777" w:rsidR="00DF2968" w:rsidRPr="008F1047" w:rsidRDefault="00DF2968" w:rsidP="005C6131">
            <w:pPr>
              <w:shd w:val="clear" w:color="auto" w:fill="EFF2FB"/>
              <w:rPr>
                <w:b/>
              </w:rPr>
            </w:pPr>
            <w:r>
              <w:rPr>
                <w:rFonts w:eastAsia="Times New Roman" w:cs="Segoe UI"/>
                <w:noProof/>
                <w:color w:val="49577E"/>
                <w:sz w:val="17"/>
                <w:szCs w:val="17"/>
              </w:rPr>
              <w:drawing>
                <wp:inline distT="0" distB="0" distL="0" distR="0" wp14:anchorId="053CC10F" wp14:editId="06C6FF98">
                  <wp:extent cx="254000" cy="2286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Expense - Standard</w:t>
            </w:r>
            <w:r w:rsidRPr="008F1047">
              <w:rPr>
                <w:rFonts w:eastAsia="Times New Roman" w:cs="Segoe UI"/>
                <w:color w:val="49577E"/>
              </w:rPr>
              <w:br/>
            </w:r>
            <w:r>
              <w:rPr>
                <w:rFonts w:eastAsia="Times New Roman" w:cs="Segoe UI"/>
                <w:noProof/>
                <w:color w:val="49577E"/>
              </w:rPr>
              <w:drawing>
                <wp:inline distT="0" distB="0" distL="0" distR="0" wp14:anchorId="1B4824F7" wp14:editId="39BEDACB">
                  <wp:extent cx="254000" cy="2286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Expense - Professional</w:t>
            </w:r>
            <w:r w:rsidRPr="008F1047">
              <w:rPr>
                <w:rFonts w:eastAsia="Times New Roman" w:cs="Segoe UI"/>
                <w:color w:val="49577E"/>
              </w:rPr>
              <w:br/>
            </w:r>
            <w:r>
              <w:rPr>
                <w:rFonts w:eastAsia="Times New Roman" w:cs="Segoe UI"/>
                <w:noProof/>
                <w:color w:val="49577E"/>
              </w:rPr>
              <w:drawing>
                <wp:inline distT="0" distB="0" distL="0" distR="0" wp14:anchorId="69DC6706" wp14:editId="476943BF">
                  <wp:extent cx="254000" cy="22860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Standard</w:t>
            </w:r>
            <w:r w:rsidRPr="008F1047">
              <w:rPr>
                <w:rFonts w:eastAsia="Times New Roman" w:cs="Segoe UI"/>
                <w:color w:val="49577E"/>
              </w:rPr>
              <w:br/>
            </w:r>
            <w:r>
              <w:rPr>
                <w:rFonts w:eastAsia="Times New Roman" w:cs="Segoe UI"/>
                <w:noProof/>
                <w:color w:val="49577E"/>
              </w:rPr>
              <w:drawing>
                <wp:inline distT="0" distB="0" distL="0" distR="0" wp14:anchorId="2C58C5D0" wp14:editId="64A984B7">
                  <wp:extent cx="254000" cy="2286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Invoice - Professional</w:t>
            </w:r>
            <w:r w:rsidRPr="008F1047">
              <w:rPr>
                <w:rFonts w:eastAsia="Times New Roman" w:cs="Segoe UI"/>
                <w:color w:val="49577E"/>
              </w:rPr>
              <w:br/>
            </w:r>
            <w:r>
              <w:rPr>
                <w:rFonts w:eastAsia="Times New Roman" w:cs="Segoe UI"/>
                <w:noProof/>
                <w:color w:val="49577E"/>
              </w:rPr>
              <w:drawing>
                <wp:inline distT="0" distB="0" distL="0" distR="0" wp14:anchorId="56555D9C" wp14:editId="23F5108D">
                  <wp:extent cx="2540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Standard</w:t>
            </w:r>
            <w:r w:rsidRPr="008F1047">
              <w:rPr>
                <w:rFonts w:eastAsia="Times New Roman" w:cs="Segoe UI"/>
                <w:color w:val="49577E"/>
              </w:rPr>
              <w:br/>
            </w:r>
            <w:r>
              <w:rPr>
                <w:rFonts w:eastAsia="Times New Roman" w:cs="Segoe UI"/>
                <w:noProof/>
                <w:color w:val="49577E"/>
              </w:rPr>
              <w:drawing>
                <wp:inline distT="0" distB="0" distL="0" distR="0" wp14:anchorId="0B88B3C3" wp14:editId="1664FEB5">
                  <wp:extent cx="2540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 Professional</w:t>
            </w:r>
            <w:r w:rsidRPr="008F1047">
              <w:rPr>
                <w:rFonts w:eastAsia="Times New Roman" w:cs="Segoe UI"/>
                <w:color w:val="49577E"/>
              </w:rPr>
              <w:br/>
            </w:r>
            <w:r>
              <w:rPr>
                <w:rFonts w:eastAsia="Times New Roman" w:cs="Segoe UI"/>
                <w:noProof/>
                <w:color w:val="49577E"/>
              </w:rPr>
              <w:drawing>
                <wp:inline distT="0" distB="0" distL="0" distR="0" wp14:anchorId="3B8C2871" wp14:editId="0AF843DB">
                  <wp:extent cx="254000" cy="228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Travel Request - Professional</w:t>
            </w:r>
          </w:p>
        </w:tc>
      </w:tr>
      <w:tr w:rsidR="00DF2968" w:rsidRPr="008F1047" w14:paraId="35A31579" w14:textId="77777777" w:rsidTr="005C6131">
        <w:tc>
          <w:tcPr>
            <w:tcW w:w="9576" w:type="dxa"/>
            <w:shd w:val="clear" w:color="auto" w:fill="auto"/>
          </w:tcPr>
          <w:p w14:paraId="443C02C3" w14:textId="77777777" w:rsidR="008B08FB" w:rsidRDefault="008B08FB" w:rsidP="005C6131">
            <w:pPr>
              <w:rPr>
                <w:ins w:id="17" w:author="Jacqueline Serafin" w:date="2014-11-13T12:11:00Z"/>
                <w:b/>
              </w:rPr>
            </w:pPr>
          </w:p>
          <w:p w14:paraId="605603AC" w14:textId="14056E3A" w:rsidR="00DF2968" w:rsidRPr="0041577F" w:rsidRDefault="00DF2968" w:rsidP="005C6131">
            <w:pPr>
              <w:rPr>
                <w:rFonts w:ascii="Calibri" w:eastAsia="Calibri" w:hAnsi="Calibri" w:cs="Times New Roman"/>
              </w:rPr>
            </w:pPr>
            <w:bookmarkStart w:id="18" w:name="_GoBack"/>
            <w:bookmarkEnd w:id="18"/>
            <w:r w:rsidRPr="00016892">
              <w:rPr>
                <w:b/>
              </w:rPr>
              <w:t>Regions Available</w:t>
            </w:r>
            <w:r>
              <w:rPr>
                <w:b/>
              </w:rPr>
              <w:t xml:space="preserve"> </w:t>
            </w:r>
            <w:r w:rsidRPr="00FB567E">
              <w:t>(</w:t>
            </w:r>
            <w:r>
              <w:t>I</w:t>
            </w:r>
            <w:r w:rsidRPr="00FB567E">
              <w:t>dentify which countries your solution is available in by highlighting them below.  If your solution is available regionally or globally, please make that note below.)</w:t>
            </w:r>
          </w:p>
          <w:tbl>
            <w:tblPr>
              <w:tblW w:w="0" w:type="auto"/>
              <w:tblCellMar>
                <w:left w:w="0" w:type="dxa"/>
                <w:right w:w="0" w:type="dxa"/>
              </w:tblCellMar>
              <w:tblLook w:val="04A0" w:firstRow="1" w:lastRow="0" w:firstColumn="1" w:lastColumn="0" w:noHBand="0" w:noVBand="1"/>
            </w:tblPr>
            <w:tblGrid>
              <w:gridCol w:w="1845"/>
              <w:gridCol w:w="1762"/>
              <w:gridCol w:w="2298"/>
              <w:gridCol w:w="1975"/>
              <w:gridCol w:w="1460"/>
            </w:tblGrid>
            <w:tr w:rsidR="00DF2968" w:rsidRPr="0041577F" w14:paraId="03F8DE81" w14:textId="77777777" w:rsidTr="005C6131">
              <w:tc>
                <w:tcPr>
                  <w:tcW w:w="23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ED7BB25" w14:textId="77777777" w:rsidR="00DF2968" w:rsidRPr="0041577F" w:rsidRDefault="00DF2968" w:rsidP="005C6131">
                  <w:pPr>
                    <w:spacing w:after="0" w:line="240" w:lineRule="auto"/>
                    <w:rPr>
                      <w:rFonts w:ascii="Calibri" w:eastAsia="Calibri" w:hAnsi="Calibri" w:cs="Times New Roman"/>
                      <w:b/>
                      <w:bCs/>
                    </w:rPr>
                  </w:pPr>
                  <w:r w:rsidRPr="0041577F">
                    <w:rPr>
                      <w:rFonts w:ascii="Calibri" w:eastAsia="Calibri" w:hAnsi="Calibri" w:cs="Times New Roman"/>
                      <w:b/>
                      <w:bCs/>
                    </w:rPr>
                    <w:t>North America</w:t>
                  </w:r>
                </w:p>
                <w:p w14:paraId="1533563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Anguilla</w:t>
                  </w:r>
                </w:p>
                <w:p w14:paraId="6D7FDC7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Antigua And Barbuda</w:t>
                  </w:r>
                </w:p>
                <w:p w14:paraId="5D39A29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Aruba</w:t>
                  </w:r>
                </w:p>
                <w:p w14:paraId="071E465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Bahamas</w:t>
                  </w:r>
                </w:p>
                <w:p w14:paraId="2F7DD4F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Barbados</w:t>
                  </w:r>
                </w:p>
                <w:p w14:paraId="095F111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Bermuda</w:t>
                  </w:r>
                </w:p>
                <w:p w14:paraId="1F20977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Canada</w:t>
                  </w:r>
                </w:p>
                <w:p w14:paraId="4060B6A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Cayman Islands</w:t>
                  </w:r>
                </w:p>
                <w:p w14:paraId="594D1F5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Cuba</w:t>
                  </w:r>
                </w:p>
                <w:p w14:paraId="7EB8C05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Dominica</w:t>
                  </w:r>
                </w:p>
                <w:p w14:paraId="10B7EB7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Dominican Republic</w:t>
                  </w:r>
                </w:p>
                <w:p w14:paraId="7AD081C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Grenada</w:t>
                  </w:r>
                </w:p>
                <w:p w14:paraId="2C108C4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Guadeloupe</w:t>
                  </w:r>
                </w:p>
                <w:p w14:paraId="11E38FD7"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Haiti</w:t>
                  </w:r>
                </w:p>
                <w:p w14:paraId="6211D61D"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Jamaica</w:t>
                  </w:r>
                </w:p>
                <w:p w14:paraId="614FFA6A"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Martinique</w:t>
                  </w:r>
                </w:p>
                <w:p w14:paraId="54469337"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Mexico</w:t>
                  </w:r>
                </w:p>
                <w:p w14:paraId="328A9599"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Montserrat</w:t>
                  </w:r>
                </w:p>
                <w:p w14:paraId="0999E8A6"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Netherlands Antilles</w:t>
                  </w:r>
                </w:p>
                <w:p w14:paraId="707EE88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Puerto Rico</w:t>
                  </w:r>
                </w:p>
                <w:p w14:paraId="4FAB035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Saint Barthélemy</w:t>
                  </w:r>
                </w:p>
                <w:p w14:paraId="6EAC165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Saint Kitts and Nevis</w:t>
                  </w:r>
                </w:p>
                <w:p w14:paraId="5AE108FA"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Saint Lucia</w:t>
                  </w:r>
                </w:p>
                <w:p w14:paraId="062239DD"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Saint Martin</w:t>
                  </w:r>
                </w:p>
                <w:p w14:paraId="6A127AFF"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Saint Pierre and Miquelon</w:t>
                  </w:r>
                </w:p>
                <w:p w14:paraId="62056CD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Saint Vincent and the Grenadines</w:t>
                  </w:r>
                </w:p>
                <w:p w14:paraId="052C622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Sao Tome and Principe</w:t>
                  </w:r>
                </w:p>
                <w:p w14:paraId="12BE059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Trinidad and Tobago</w:t>
                  </w:r>
                </w:p>
                <w:p w14:paraId="1EE8B3F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Turks and Caicos Islands</w:t>
                  </w:r>
                </w:p>
                <w:p w14:paraId="604CE33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United States of America</w:t>
                  </w:r>
                </w:p>
                <w:p w14:paraId="00B5C90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Virgin Islands (British)</w:t>
                  </w:r>
                </w:p>
                <w:p w14:paraId="58EE5B7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Virgin Islands (U.S.)</w:t>
                  </w:r>
                </w:p>
              </w:tc>
              <w:tc>
                <w:tcPr>
                  <w:tcW w:w="239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381ECD" w14:textId="77777777" w:rsidR="00DF2968" w:rsidRPr="0041577F" w:rsidRDefault="00DF2968" w:rsidP="005C6131">
                  <w:pPr>
                    <w:spacing w:after="0" w:line="240" w:lineRule="auto"/>
                    <w:rPr>
                      <w:rFonts w:ascii="Calibri" w:eastAsia="Calibri" w:hAnsi="Calibri" w:cs="Times New Roman"/>
                      <w:b/>
                      <w:bCs/>
                    </w:rPr>
                  </w:pPr>
                  <w:r w:rsidRPr="0041577F">
                    <w:rPr>
                      <w:rFonts w:ascii="Calibri" w:eastAsia="Calibri" w:hAnsi="Calibri" w:cs="Times New Roman"/>
                      <w:b/>
                      <w:bCs/>
                    </w:rPr>
                    <w:t>Latin America</w:t>
                  </w:r>
                </w:p>
                <w:p w14:paraId="43028EB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Argentina</w:t>
                  </w:r>
                </w:p>
                <w:p w14:paraId="5429E01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Bolivia</w:t>
                  </w:r>
                </w:p>
                <w:p w14:paraId="6585C0F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Brazil</w:t>
                  </w:r>
                </w:p>
                <w:p w14:paraId="5749C1C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Chile</w:t>
                  </w:r>
                </w:p>
                <w:p w14:paraId="439C435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Colombia</w:t>
                  </w:r>
                </w:p>
                <w:p w14:paraId="5CD03C1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Ecuador</w:t>
                  </w:r>
                </w:p>
                <w:p w14:paraId="3B9E363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Falkland Islands (Malvinas)</w:t>
                  </w:r>
                </w:p>
                <w:p w14:paraId="3F93B3F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French Guiana</w:t>
                  </w:r>
                </w:p>
                <w:p w14:paraId="206C544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Guyana</w:t>
                  </w:r>
                </w:p>
                <w:p w14:paraId="76EA65E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Paraguay</w:t>
                  </w:r>
                </w:p>
                <w:p w14:paraId="1953887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Peru</w:t>
                  </w:r>
                </w:p>
                <w:p w14:paraId="34A7E0C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Saint Helena, Ascension and Tristan da Cunha</w:t>
                  </w:r>
                </w:p>
                <w:p w14:paraId="2767031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South Georgia and the South Sandwich islands</w:t>
                  </w:r>
                </w:p>
                <w:p w14:paraId="35ED75A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Suriname</w:t>
                  </w:r>
                </w:p>
                <w:p w14:paraId="71C820C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Uruguay</w:t>
                  </w:r>
                </w:p>
                <w:p w14:paraId="259F1FB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Venezuela</w:t>
                  </w:r>
                </w:p>
              </w:tc>
              <w:tc>
                <w:tcPr>
                  <w:tcW w:w="32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49118E1" w14:textId="77777777" w:rsidR="00DF2968" w:rsidRPr="0041577F" w:rsidRDefault="00DF2968" w:rsidP="005C6131">
                  <w:pPr>
                    <w:spacing w:after="0" w:line="240" w:lineRule="auto"/>
                    <w:rPr>
                      <w:rFonts w:ascii="Calibri" w:eastAsia="Calibri" w:hAnsi="Calibri" w:cs="Times New Roman"/>
                      <w:b/>
                      <w:bCs/>
                    </w:rPr>
                  </w:pPr>
                  <w:r w:rsidRPr="0041577F">
                    <w:rPr>
                      <w:rFonts w:ascii="Calibri" w:eastAsia="Calibri" w:hAnsi="Calibri" w:cs="Times New Roman"/>
                      <w:b/>
                      <w:bCs/>
                    </w:rPr>
                    <w:t>Europe, Middle East, &amp; Africa</w:t>
                  </w:r>
                </w:p>
                <w:p w14:paraId="2D7468A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Afghanistan</w:t>
                  </w:r>
                </w:p>
                <w:p w14:paraId="65E06EC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Åland Islands</w:t>
                  </w:r>
                </w:p>
                <w:p w14:paraId="6E063EB3"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Albania</w:t>
                  </w:r>
                </w:p>
                <w:p w14:paraId="00A04FA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Algeria</w:t>
                  </w:r>
                </w:p>
                <w:p w14:paraId="211C0EB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Andorra</w:t>
                  </w:r>
                </w:p>
                <w:p w14:paraId="4C6E191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Angola</w:t>
                  </w:r>
                </w:p>
                <w:p w14:paraId="36C46D3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Armenia</w:t>
                  </w:r>
                </w:p>
                <w:p w14:paraId="289DC20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Austria</w:t>
                  </w:r>
                </w:p>
                <w:p w14:paraId="4729361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Azerbaijan</w:t>
                  </w:r>
                </w:p>
                <w:p w14:paraId="130E2A3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Bahrain</w:t>
                  </w:r>
                </w:p>
                <w:p w14:paraId="2176497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Bailiwick of Guernsey</w:t>
                  </w:r>
                </w:p>
                <w:p w14:paraId="51EDFB2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Belarus</w:t>
                  </w:r>
                </w:p>
                <w:p w14:paraId="31C8F09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Belgium</w:t>
                  </w:r>
                </w:p>
                <w:p w14:paraId="04C2C08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Benin</w:t>
                  </w:r>
                </w:p>
                <w:p w14:paraId="3E5FBAB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Bosnia and Herzegovina</w:t>
                  </w:r>
                </w:p>
                <w:p w14:paraId="798A5AD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Botswana</w:t>
                  </w:r>
                </w:p>
                <w:p w14:paraId="4BCACC1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Bulgaria</w:t>
                  </w:r>
                </w:p>
                <w:p w14:paraId="3E04187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Burkina Faso</w:t>
                  </w:r>
                </w:p>
                <w:p w14:paraId="3E2BA17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Burundi</w:t>
                  </w:r>
                </w:p>
                <w:p w14:paraId="2ADD2A7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Cameroon</w:t>
                  </w:r>
                </w:p>
                <w:p w14:paraId="01B2FCD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Cape Verde</w:t>
                  </w:r>
                </w:p>
                <w:p w14:paraId="4A9A5CE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Central African Republic</w:t>
                  </w:r>
                </w:p>
                <w:p w14:paraId="1EEB0ED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Chad</w:t>
                  </w:r>
                </w:p>
                <w:p w14:paraId="3AA547C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Congo, Democratic Republic of</w:t>
                  </w:r>
                </w:p>
                <w:p w14:paraId="71BFE99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Congo, People's Republic of</w:t>
                  </w:r>
                </w:p>
                <w:p w14:paraId="6A725F6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Cote D'Ivoire (Ivory Coast)</w:t>
                  </w:r>
                </w:p>
                <w:p w14:paraId="40C339A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Croatia</w:t>
                  </w:r>
                </w:p>
                <w:p w14:paraId="1C8794D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Cyprus</w:t>
                  </w:r>
                </w:p>
                <w:p w14:paraId="18658F1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Czech Republic</w:t>
                  </w:r>
                </w:p>
                <w:p w14:paraId="0B2E30E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Denmark</w:t>
                  </w:r>
                </w:p>
                <w:p w14:paraId="0617E55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Djibouti</w:t>
                  </w:r>
                </w:p>
                <w:p w14:paraId="5DC5198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Egypt</w:t>
                  </w:r>
                </w:p>
                <w:p w14:paraId="6D707C3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Equatorial Guinea</w:t>
                  </w:r>
                </w:p>
                <w:p w14:paraId="0F59808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Equatorial guinea</w:t>
                  </w:r>
                </w:p>
                <w:p w14:paraId="77A57AC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Eritrea</w:t>
                  </w:r>
                </w:p>
                <w:p w14:paraId="2263670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Estonia</w:t>
                  </w:r>
                </w:p>
                <w:p w14:paraId="5A73550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Ethiopia</w:t>
                  </w:r>
                </w:p>
                <w:p w14:paraId="1591A1D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European Union</w:t>
                  </w:r>
                </w:p>
                <w:p w14:paraId="0EFAAD1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Faeroe Islands</w:t>
                  </w:r>
                </w:p>
                <w:p w14:paraId="41CE379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Finland</w:t>
                  </w:r>
                </w:p>
                <w:p w14:paraId="1F37BAE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France</w:t>
                  </w:r>
                </w:p>
                <w:p w14:paraId="380B07D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Gabon</w:t>
                  </w:r>
                </w:p>
                <w:p w14:paraId="1A38929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Gambia</w:t>
                  </w:r>
                </w:p>
                <w:p w14:paraId="075D137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Georgia</w:t>
                  </w:r>
                </w:p>
                <w:p w14:paraId="18BF5BF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Germany</w:t>
                  </w:r>
                </w:p>
                <w:p w14:paraId="0038205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Ghana</w:t>
                  </w:r>
                </w:p>
                <w:p w14:paraId="043DB55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Gibraltar</w:t>
                  </w:r>
                </w:p>
                <w:p w14:paraId="4E62E7F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Greece</w:t>
                  </w:r>
                </w:p>
                <w:p w14:paraId="436974F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Greenland</w:t>
                  </w:r>
                </w:p>
                <w:p w14:paraId="3FB7E11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Holy see (Vatican city state)</w:t>
                  </w:r>
                </w:p>
                <w:p w14:paraId="0C43419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Hungary</w:t>
                  </w:r>
                </w:p>
                <w:p w14:paraId="0B39137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Iceland</w:t>
                  </w:r>
                </w:p>
                <w:p w14:paraId="27AC26C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Iran</w:t>
                  </w:r>
                </w:p>
                <w:p w14:paraId="12596243"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Iraq</w:t>
                  </w:r>
                </w:p>
                <w:p w14:paraId="0A1B6B6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Ireland</w:t>
                  </w:r>
                </w:p>
                <w:p w14:paraId="58F2FCD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Isle of Man</w:t>
                  </w:r>
                </w:p>
                <w:p w14:paraId="7CDAC26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Israel</w:t>
                  </w:r>
                </w:p>
                <w:p w14:paraId="6F61FF9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Italy</w:t>
                  </w:r>
                </w:p>
                <w:p w14:paraId="1D97AAB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Jersey</w:t>
                  </w:r>
                </w:p>
                <w:p w14:paraId="5E7CD40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Jordan</w:t>
                  </w:r>
                </w:p>
                <w:p w14:paraId="75DE9DB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Kenya</w:t>
                  </w:r>
                </w:p>
                <w:p w14:paraId="7855E79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Kuwait</w:t>
                  </w:r>
                </w:p>
                <w:p w14:paraId="12A1C7C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Latvia</w:t>
                  </w:r>
                </w:p>
                <w:p w14:paraId="6378C00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Lebanon</w:t>
                  </w:r>
                </w:p>
                <w:p w14:paraId="2A6BBDF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Lesotho</w:t>
                  </w:r>
                </w:p>
                <w:p w14:paraId="0264468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Liberia</w:t>
                  </w:r>
                </w:p>
                <w:p w14:paraId="5BF2D56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Libya</w:t>
                  </w:r>
                </w:p>
                <w:p w14:paraId="0DF0BB6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Liechtenstein</w:t>
                  </w:r>
                </w:p>
                <w:p w14:paraId="6751AAF1"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Lithuania</w:t>
                  </w:r>
                </w:p>
                <w:p w14:paraId="4317C18F"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Luxembourg</w:t>
                  </w:r>
                </w:p>
                <w:p w14:paraId="016954E8"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Macedonia</w:t>
                  </w:r>
                </w:p>
                <w:p w14:paraId="40EB0679"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Malawi</w:t>
                  </w:r>
                </w:p>
                <w:p w14:paraId="136420A9"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Mali</w:t>
                  </w:r>
                </w:p>
                <w:p w14:paraId="0345A407"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Malta</w:t>
                  </w:r>
                </w:p>
                <w:p w14:paraId="21B24F9A"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Mauritania</w:t>
                  </w:r>
                </w:p>
                <w:p w14:paraId="50A47D1F"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Mauritius</w:t>
                  </w:r>
                </w:p>
                <w:p w14:paraId="5160E541"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Mayotte</w:t>
                  </w:r>
                </w:p>
                <w:p w14:paraId="0D47C409"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Moldova</w:t>
                  </w:r>
                </w:p>
                <w:p w14:paraId="15384372"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Monaco</w:t>
                  </w:r>
                </w:p>
                <w:p w14:paraId="2A802C68"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Montenegro</w:t>
                  </w:r>
                </w:p>
                <w:p w14:paraId="123449E8"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Morocco</w:t>
                  </w:r>
                </w:p>
                <w:p w14:paraId="7B03FEA0"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Mozambique</w:t>
                  </w:r>
                </w:p>
                <w:p w14:paraId="634C4CEA"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Namibia</w:t>
                  </w:r>
                </w:p>
                <w:p w14:paraId="012F928A"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Netherlands</w:t>
                  </w:r>
                </w:p>
                <w:p w14:paraId="19157055"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Niger</w:t>
                  </w:r>
                </w:p>
                <w:p w14:paraId="66832932"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Nigeria</w:t>
                  </w:r>
                </w:p>
                <w:p w14:paraId="50D050F9"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Norway</w:t>
                  </w:r>
                </w:p>
                <w:p w14:paraId="62BF2E88"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Oman</w:t>
                  </w:r>
                </w:p>
                <w:p w14:paraId="5B68FB96"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Pakistan</w:t>
                  </w:r>
                </w:p>
                <w:p w14:paraId="65887DB6" w14:textId="77777777" w:rsidR="00DF2968" w:rsidRPr="00FA5916" w:rsidRDefault="00DF2968" w:rsidP="005C6131">
                  <w:pPr>
                    <w:spacing w:after="0" w:line="240" w:lineRule="auto"/>
                    <w:rPr>
                      <w:rFonts w:ascii="Calibri" w:eastAsia="Calibri" w:hAnsi="Calibri" w:cs="Times New Roman"/>
                    </w:rPr>
                  </w:pPr>
                  <w:r w:rsidRPr="00FA5916">
                    <w:rPr>
                      <w:rFonts w:ascii="Calibri" w:eastAsia="Calibri" w:hAnsi="Calibri" w:cs="Times New Roman"/>
                    </w:rPr>
                    <w:t>Poland</w:t>
                  </w:r>
                </w:p>
                <w:p w14:paraId="404B8F40" w14:textId="77777777" w:rsidR="00DF2968" w:rsidRPr="003A609C" w:rsidRDefault="00DF2968" w:rsidP="005C6131">
                  <w:pPr>
                    <w:spacing w:after="0" w:line="240" w:lineRule="auto"/>
                    <w:rPr>
                      <w:rFonts w:ascii="Calibri" w:eastAsia="Calibri" w:hAnsi="Calibri" w:cs="Times New Roman"/>
                    </w:rPr>
                  </w:pPr>
                  <w:r w:rsidRPr="003A609C">
                    <w:rPr>
                      <w:rFonts w:ascii="Calibri" w:eastAsia="Calibri" w:hAnsi="Calibri" w:cs="Times New Roman"/>
                    </w:rPr>
                    <w:t>Portugal</w:t>
                  </w:r>
                </w:p>
                <w:p w14:paraId="2DC365D0" w14:textId="77777777" w:rsidR="00DF2968" w:rsidRPr="00E9204F" w:rsidRDefault="00DF2968" w:rsidP="005C6131">
                  <w:pPr>
                    <w:spacing w:after="0" w:line="240" w:lineRule="auto"/>
                    <w:rPr>
                      <w:rFonts w:ascii="Calibri" w:eastAsia="Calibri" w:hAnsi="Calibri" w:cs="Times New Roman"/>
                    </w:rPr>
                  </w:pPr>
                  <w:r w:rsidRPr="003A609C">
                    <w:rPr>
                      <w:rFonts w:ascii="Calibri" w:eastAsia="Calibri" w:hAnsi="Calibri" w:cs="Times New Roman"/>
                    </w:rPr>
                    <w:t>Qatar</w:t>
                  </w:r>
                </w:p>
                <w:p w14:paraId="3C25B50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Romania</w:t>
                  </w:r>
                </w:p>
                <w:p w14:paraId="0D9FA16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Russia</w:t>
                  </w:r>
                </w:p>
                <w:p w14:paraId="40005CB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Rwanda</w:t>
                  </w:r>
                </w:p>
                <w:p w14:paraId="68F19FF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San Marino</w:t>
                  </w:r>
                </w:p>
                <w:p w14:paraId="1892852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Saudi Arabia</w:t>
                  </w:r>
                </w:p>
                <w:p w14:paraId="480AC20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Senegal</w:t>
                  </w:r>
                </w:p>
                <w:p w14:paraId="5FC3058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Serbia</w:t>
                  </w:r>
                </w:p>
                <w:p w14:paraId="57B7C43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Serbia and Montenegro</w:t>
                  </w:r>
                </w:p>
                <w:p w14:paraId="3FF03AD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Serbia and Montenegro</w:t>
                  </w:r>
                </w:p>
                <w:p w14:paraId="7E0E2C68" w14:textId="77777777" w:rsidR="00DF2968" w:rsidRPr="003A609C" w:rsidRDefault="00DF2968" w:rsidP="005C6131">
                  <w:pPr>
                    <w:spacing w:after="0" w:line="240" w:lineRule="auto"/>
                    <w:rPr>
                      <w:rFonts w:ascii="Calibri" w:eastAsia="Calibri" w:hAnsi="Calibri" w:cs="Times New Roman"/>
                    </w:rPr>
                  </w:pPr>
                  <w:r w:rsidRPr="003A609C">
                    <w:rPr>
                      <w:rFonts w:ascii="Calibri" w:eastAsia="Calibri" w:hAnsi="Calibri" w:cs="Times New Roman"/>
                    </w:rPr>
                    <w:t>Seychelles</w:t>
                  </w:r>
                </w:p>
                <w:p w14:paraId="00CA9DFA" w14:textId="77777777" w:rsidR="00DF2968" w:rsidRPr="00E9204F" w:rsidRDefault="00DF2968" w:rsidP="005C6131">
                  <w:pPr>
                    <w:spacing w:after="0" w:line="240" w:lineRule="auto"/>
                    <w:rPr>
                      <w:rFonts w:ascii="Calibri" w:eastAsia="Calibri" w:hAnsi="Calibri" w:cs="Times New Roman"/>
                    </w:rPr>
                  </w:pPr>
                  <w:r w:rsidRPr="003A609C">
                    <w:rPr>
                      <w:rFonts w:ascii="Calibri" w:eastAsia="Calibri" w:hAnsi="Calibri" w:cs="Times New Roman"/>
                    </w:rPr>
                    <w:t>Sierra Leone</w:t>
                  </w:r>
                </w:p>
                <w:p w14:paraId="781B2D99" w14:textId="77777777" w:rsidR="00DF2968" w:rsidRPr="003A609C" w:rsidRDefault="00DF2968" w:rsidP="005C6131">
                  <w:pPr>
                    <w:spacing w:after="0" w:line="240" w:lineRule="auto"/>
                    <w:rPr>
                      <w:rFonts w:ascii="Calibri" w:eastAsia="Calibri" w:hAnsi="Calibri" w:cs="Times New Roman"/>
                    </w:rPr>
                  </w:pPr>
                  <w:r w:rsidRPr="003A609C">
                    <w:rPr>
                      <w:rFonts w:ascii="Calibri" w:eastAsia="Calibri" w:hAnsi="Calibri" w:cs="Times New Roman"/>
                    </w:rPr>
                    <w:t>Slovakia</w:t>
                  </w:r>
                </w:p>
                <w:p w14:paraId="45B1461C" w14:textId="77777777" w:rsidR="00DF2968" w:rsidRPr="003A609C" w:rsidRDefault="00DF2968" w:rsidP="005C6131">
                  <w:pPr>
                    <w:spacing w:after="0" w:line="240" w:lineRule="auto"/>
                    <w:rPr>
                      <w:rFonts w:ascii="Calibri" w:eastAsia="Calibri" w:hAnsi="Calibri" w:cs="Times New Roman"/>
                    </w:rPr>
                  </w:pPr>
                  <w:r w:rsidRPr="003A609C">
                    <w:rPr>
                      <w:rFonts w:ascii="Calibri" w:eastAsia="Calibri" w:hAnsi="Calibri" w:cs="Times New Roman"/>
                    </w:rPr>
                    <w:t>Slovenia</w:t>
                  </w:r>
                </w:p>
                <w:p w14:paraId="3CDB8B65" w14:textId="77777777" w:rsidR="00DF2968" w:rsidRPr="003A609C" w:rsidRDefault="00DF2968" w:rsidP="005C6131">
                  <w:pPr>
                    <w:spacing w:after="0" w:line="240" w:lineRule="auto"/>
                    <w:rPr>
                      <w:rFonts w:ascii="Calibri" w:eastAsia="Calibri" w:hAnsi="Calibri" w:cs="Times New Roman"/>
                    </w:rPr>
                  </w:pPr>
                  <w:r w:rsidRPr="003A609C">
                    <w:rPr>
                      <w:rFonts w:ascii="Calibri" w:eastAsia="Calibri" w:hAnsi="Calibri" w:cs="Times New Roman"/>
                    </w:rPr>
                    <w:t>Somalia</w:t>
                  </w:r>
                </w:p>
                <w:p w14:paraId="4D7F78C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South Africa</w:t>
                  </w:r>
                </w:p>
                <w:p w14:paraId="2E4886D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South Sudan</w:t>
                  </w:r>
                </w:p>
                <w:p w14:paraId="2F6AA4B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Spain</w:t>
                  </w:r>
                </w:p>
                <w:p w14:paraId="293D4DC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Sudan</w:t>
                  </w:r>
                </w:p>
                <w:p w14:paraId="2FDCC01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Svalbard and Jan Mayen</w:t>
                  </w:r>
                </w:p>
                <w:p w14:paraId="42C1865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Swaziland</w:t>
                  </w:r>
                </w:p>
                <w:p w14:paraId="154CD2D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Sweden</w:t>
                  </w:r>
                </w:p>
                <w:p w14:paraId="3F40496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Switzerland</w:t>
                  </w:r>
                </w:p>
                <w:p w14:paraId="204CFE7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Syria</w:t>
                  </w:r>
                </w:p>
                <w:p w14:paraId="44C9D87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Tanzania</w:t>
                  </w:r>
                </w:p>
                <w:p w14:paraId="0E83306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Togo</w:t>
                  </w:r>
                </w:p>
                <w:p w14:paraId="59E4454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Tunisia</w:t>
                  </w:r>
                </w:p>
                <w:p w14:paraId="254232D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Turkey</w:t>
                  </w:r>
                </w:p>
                <w:p w14:paraId="77A56CF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Uganda</w:t>
                  </w:r>
                </w:p>
                <w:p w14:paraId="2051700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Ukraine</w:t>
                  </w:r>
                </w:p>
                <w:p w14:paraId="6F42CC5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United Arab Emirates</w:t>
                  </w:r>
                </w:p>
                <w:p w14:paraId="70A75BE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United Kingdom</w:t>
                  </w:r>
                </w:p>
                <w:p w14:paraId="5F7ED0B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Yemen</w:t>
                  </w:r>
                </w:p>
                <w:p w14:paraId="1F1AD8A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Zaire</w:t>
                  </w:r>
                </w:p>
                <w:p w14:paraId="63F71B8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Zambia</w:t>
                  </w:r>
                </w:p>
                <w:p w14:paraId="19E8944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Zimbabwe</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A8CB658" w14:textId="77777777" w:rsidR="00DF2968" w:rsidRPr="0041577F" w:rsidRDefault="00DF2968" w:rsidP="005C6131">
                  <w:pPr>
                    <w:spacing w:after="0" w:line="240" w:lineRule="auto"/>
                    <w:rPr>
                      <w:rFonts w:ascii="Calibri" w:eastAsia="Calibri" w:hAnsi="Calibri" w:cs="Times New Roman"/>
                      <w:b/>
                      <w:bCs/>
                    </w:rPr>
                  </w:pPr>
                  <w:r w:rsidRPr="0041577F">
                    <w:rPr>
                      <w:rFonts w:ascii="Calibri" w:eastAsia="Calibri" w:hAnsi="Calibri" w:cs="Times New Roman"/>
                      <w:b/>
                      <w:bCs/>
                    </w:rPr>
                    <w:t>Asia Pacific</w:t>
                  </w:r>
                </w:p>
                <w:p w14:paraId="533C05F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American Samoa</w:t>
                  </w:r>
                </w:p>
                <w:p w14:paraId="40BCBC5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Australia</w:t>
                  </w:r>
                </w:p>
                <w:p w14:paraId="2391AAD3"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Bangladesh</w:t>
                  </w:r>
                </w:p>
                <w:p w14:paraId="26531EF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Bhutan</w:t>
                  </w:r>
                </w:p>
                <w:p w14:paraId="5DD8D4E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British Indian Ocean territory</w:t>
                  </w:r>
                </w:p>
                <w:p w14:paraId="626CB1E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Brunei Darussalam</w:t>
                  </w:r>
                </w:p>
                <w:p w14:paraId="7EF2D5A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Cambodia</w:t>
                  </w:r>
                </w:p>
                <w:p w14:paraId="44FB012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Caroline, Mariana, Marshall Is</w:t>
                  </w:r>
                </w:p>
                <w:p w14:paraId="6C67B8F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China</w:t>
                  </w:r>
                </w:p>
                <w:p w14:paraId="6230A5D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Christmas island</w:t>
                  </w:r>
                </w:p>
                <w:p w14:paraId="7F57F51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Cocos (keeling) Islands</w:t>
                  </w:r>
                </w:p>
                <w:p w14:paraId="6C632D9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Comoros</w:t>
                  </w:r>
                </w:p>
                <w:p w14:paraId="33D965A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Cook Islands</w:t>
                  </w:r>
                </w:p>
                <w:p w14:paraId="361DA97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East Timor</w:t>
                  </w:r>
                </w:p>
                <w:p w14:paraId="2AFBD08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Federated States of Micronesia</w:t>
                  </w:r>
                </w:p>
                <w:p w14:paraId="197B22F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Fiji</w:t>
                  </w:r>
                </w:p>
                <w:p w14:paraId="23F8E40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French Polynesia</w:t>
                  </w:r>
                </w:p>
                <w:p w14:paraId="1E509DE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French Southern Territories</w:t>
                  </w:r>
                </w:p>
                <w:p w14:paraId="15C6C46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Guam</w:t>
                  </w:r>
                </w:p>
                <w:p w14:paraId="056A0F5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Guinea</w:t>
                  </w:r>
                </w:p>
                <w:p w14:paraId="50DC627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Guinea-Bissau</w:t>
                  </w:r>
                </w:p>
                <w:p w14:paraId="31BA367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Heard and McDonald Islands</w:t>
                  </w:r>
                </w:p>
                <w:p w14:paraId="4FC9294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Hong Kong</w:t>
                  </w:r>
                </w:p>
                <w:p w14:paraId="7341A11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India</w:t>
                  </w:r>
                </w:p>
                <w:p w14:paraId="37CF06A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Indonesia</w:t>
                  </w:r>
                </w:p>
                <w:p w14:paraId="1C3F90E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Japan</w:t>
                  </w:r>
                </w:p>
                <w:p w14:paraId="4DA601D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Johnston Island</w:t>
                  </w:r>
                </w:p>
                <w:p w14:paraId="74A2A4B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Kazakhstan</w:t>
                  </w:r>
                </w:p>
                <w:p w14:paraId="1E9534F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Kiribati</w:t>
                  </w:r>
                </w:p>
                <w:p w14:paraId="5D1D4AE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Korea, North (Democratic People's Republic of Korea)</w:t>
                  </w:r>
                </w:p>
                <w:p w14:paraId="47CE9C9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Korea, South (Republic of Korea)</w:t>
                  </w:r>
                </w:p>
                <w:p w14:paraId="5C591FB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Kyrgyzstan</w:t>
                  </w:r>
                </w:p>
                <w:p w14:paraId="6221D24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Laos</w:t>
                  </w:r>
                </w:p>
                <w:p w14:paraId="468C7C6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Macau</w:t>
                  </w:r>
                </w:p>
                <w:p w14:paraId="168D655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Madagascar</w:t>
                  </w:r>
                </w:p>
                <w:p w14:paraId="49769AD8"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Malaysia</w:t>
                  </w:r>
                </w:p>
                <w:p w14:paraId="661F262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Maldives</w:t>
                  </w:r>
                </w:p>
                <w:p w14:paraId="5408D17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Mariana Islands</w:t>
                  </w:r>
                </w:p>
                <w:p w14:paraId="715957E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Marshall Islands</w:t>
                  </w:r>
                </w:p>
                <w:p w14:paraId="0B8E8BFF"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Marshall Islands</w:t>
                  </w:r>
                </w:p>
                <w:p w14:paraId="769D5CF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Mongolia</w:t>
                  </w:r>
                </w:p>
                <w:p w14:paraId="0E04A42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Myanmar</w:t>
                  </w:r>
                </w:p>
                <w:p w14:paraId="631A7B5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Nauru</w:t>
                  </w:r>
                </w:p>
                <w:p w14:paraId="09FB305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Nepal</w:t>
                  </w:r>
                </w:p>
                <w:p w14:paraId="0479809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New Caledonia</w:t>
                  </w:r>
                </w:p>
                <w:p w14:paraId="44473A0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New Zealand</w:t>
                  </w:r>
                </w:p>
                <w:p w14:paraId="7B89430D"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Niue</w:t>
                  </w:r>
                </w:p>
                <w:p w14:paraId="5BDE523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Norfolk Island</w:t>
                  </w:r>
                </w:p>
                <w:p w14:paraId="7B05EC9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Northern Mariana Islands</w:t>
                  </w:r>
                </w:p>
                <w:p w14:paraId="2D513A9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Palau</w:t>
                  </w:r>
                </w:p>
                <w:p w14:paraId="20406FA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Palestine</w:t>
                  </w:r>
                </w:p>
                <w:p w14:paraId="6308C64A"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Papua New Guinea</w:t>
                  </w:r>
                </w:p>
                <w:p w14:paraId="62ABF68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Philippines</w:t>
                  </w:r>
                </w:p>
                <w:p w14:paraId="7A1E47C0"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Pitcairn</w:t>
                  </w:r>
                </w:p>
                <w:p w14:paraId="76B38A5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Reunion</w:t>
                  </w:r>
                </w:p>
                <w:p w14:paraId="60CFBDC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Samoa</w:t>
                  </w:r>
                </w:p>
                <w:p w14:paraId="1CAFFA0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Singapore</w:t>
                  </w:r>
                </w:p>
                <w:p w14:paraId="26176849"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Solomon Islands</w:t>
                  </w:r>
                </w:p>
                <w:p w14:paraId="6B08838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Sri Lanka</w:t>
                  </w:r>
                </w:p>
                <w:p w14:paraId="40AA7EB3"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Taiwan</w:t>
                  </w:r>
                </w:p>
                <w:p w14:paraId="67CB7CC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Tajikistan</w:t>
                  </w:r>
                </w:p>
                <w:p w14:paraId="047DEF4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Thailand</w:t>
                  </w:r>
                </w:p>
                <w:p w14:paraId="6E503CB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Timor-Leste</w:t>
                  </w:r>
                </w:p>
                <w:p w14:paraId="173744B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Tokelau</w:t>
                  </w:r>
                </w:p>
                <w:p w14:paraId="3E5374A6"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Tonga</w:t>
                  </w:r>
                </w:p>
                <w:p w14:paraId="22AED42E"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Turkmenistan</w:t>
                  </w:r>
                </w:p>
                <w:p w14:paraId="280EB451"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Tuvalu</w:t>
                  </w:r>
                </w:p>
                <w:p w14:paraId="57284577"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USA Minor Outlying Islands</w:t>
                  </w:r>
                </w:p>
                <w:p w14:paraId="3EFDCF5B"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Uzbekistan</w:t>
                  </w:r>
                </w:p>
                <w:p w14:paraId="2A08A9D5"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Vanuatu</w:t>
                  </w:r>
                </w:p>
                <w:p w14:paraId="296806B4"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Vietnam</w:t>
                  </w:r>
                </w:p>
                <w:p w14:paraId="16D5F552"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Wallis And Futuna</w:t>
                  </w:r>
                </w:p>
                <w:p w14:paraId="2930FAAC"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Western Sahara</w:t>
                  </w:r>
                </w:p>
              </w:tc>
              <w:tc>
                <w:tcPr>
                  <w:tcW w:w="18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70D4E95" w14:textId="77777777" w:rsidR="00DF2968" w:rsidRPr="0041577F" w:rsidRDefault="00DF2968" w:rsidP="005C6131">
                  <w:pPr>
                    <w:spacing w:after="0" w:line="240" w:lineRule="auto"/>
                    <w:rPr>
                      <w:rFonts w:ascii="Calibri" w:eastAsia="Calibri" w:hAnsi="Calibri" w:cs="Times New Roman"/>
                      <w:b/>
                      <w:bCs/>
                    </w:rPr>
                  </w:pPr>
                  <w:r w:rsidRPr="0041577F">
                    <w:rPr>
                      <w:rFonts w:ascii="Calibri" w:eastAsia="Calibri" w:hAnsi="Calibri" w:cs="Times New Roman"/>
                      <w:b/>
                      <w:bCs/>
                    </w:rPr>
                    <w:t>Other</w:t>
                  </w:r>
                </w:p>
                <w:p w14:paraId="348C8983" w14:textId="77777777" w:rsidR="00DF2968" w:rsidRPr="0041577F" w:rsidRDefault="00DF2968" w:rsidP="005C6131">
                  <w:pPr>
                    <w:spacing w:after="0" w:line="240" w:lineRule="auto"/>
                    <w:rPr>
                      <w:rFonts w:ascii="Calibri" w:eastAsia="Calibri" w:hAnsi="Calibri" w:cs="Times New Roman"/>
                    </w:rPr>
                  </w:pPr>
                  <w:r w:rsidRPr="0041577F">
                    <w:rPr>
                      <w:rFonts w:ascii="Calibri" w:eastAsia="Calibri" w:hAnsi="Calibri" w:cs="Times New Roman"/>
                    </w:rPr>
                    <w:t>Antarctica</w:t>
                  </w:r>
                </w:p>
                <w:p w14:paraId="0E844933" w14:textId="77777777" w:rsidR="00DF2968" w:rsidRPr="0041577F" w:rsidRDefault="00DF2968" w:rsidP="005C6131">
                  <w:pPr>
                    <w:spacing w:after="0" w:line="240" w:lineRule="auto"/>
                    <w:rPr>
                      <w:rFonts w:ascii="Calibri" w:eastAsia="Calibri" w:hAnsi="Calibri" w:cs="Times New Roman"/>
                      <w:b/>
                      <w:bCs/>
                    </w:rPr>
                  </w:pPr>
                  <w:r w:rsidRPr="0041577F">
                    <w:rPr>
                      <w:rFonts w:ascii="Calibri" w:eastAsia="Calibri" w:hAnsi="Calibri" w:cs="Times New Roman"/>
                    </w:rPr>
                    <w:t>Bouvet Island</w:t>
                  </w:r>
                </w:p>
              </w:tc>
            </w:tr>
          </w:tbl>
          <w:p w14:paraId="7D7CBE72" w14:textId="77777777" w:rsidR="00DF2968" w:rsidRPr="008F1047" w:rsidRDefault="00DF2968" w:rsidP="005C6131">
            <w:pPr>
              <w:rPr>
                <w:rFonts w:eastAsia="Times New Roman" w:cs="Segoe UI"/>
                <w:color w:val="49577E"/>
              </w:rPr>
            </w:pPr>
          </w:p>
        </w:tc>
      </w:tr>
      <w:tr w:rsidR="00DF2968" w:rsidRPr="008F1047" w14:paraId="0121C0A4" w14:textId="77777777" w:rsidTr="005C6131">
        <w:trPr>
          <w:trHeight w:val="1970"/>
        </w:trPr>
        <w:tc>
          <w:tcPr>
            <w:tcW w:w="9576" w:type="dxa"/>
            <w:shd w:val="clear" w:color="auto" w:fill="auto"/>
          </w:tcPr>
          <w:p w14:paraId="4C7B98C0" w14:textId="77777777" w:rsidR="00DF2968" w:rsidRPr="008F1047" w:rsidRDefault="00DF2968" w:rsidP="005C6131">
            <w:pPr>
              <w:rPr>
                <w:b/>
              </w:rPr>
            </w:pPr>
            <w:r w:rsidRPr="008F1047">
              <w:rPr>
                <w:b/>
              </w:rPr>
              <w:t xml:space="preserve">Industry </w:t>
            </w:r>
            <w:r w:rsidRPr="00FB567E">
              <w:t>(Select an industry if the application is specific to one of the following.  If application is NOT industry-specific, do not select an industry below.)</w:t>
            </w:r>
          </w:p>
          <w:p w14:paraId="5AFEEEF3" w14:textId="7529DD24" w:rsidR="00DF2968" w:rsidRPr="008F1047" w:rsidRDefault="00DF2968" w:rsidP="007F213A">
            <w:pPr>
              <w:shd w:val="clear" w:color="auto" w:fill="EFF2FB"/>
              <w:rPr>
                <w:b/>
              </w:rPr>
            </w:pPr>
            <w:r>
              <w:rPr>
                <w:rFonts w:eastAsia="Times New Roman" w:cs="Segoe UI"/>
                <w:noProof/>
                <w:color w:val="49577E"/>
                <w:sz w:val="17"/>
                <w:szCs w:val="17"/>
              </w:rPr>
              <w:drawing>
                <wp:inline distT="0" distB="0" distL="0" distR="0" wp14:anchorId="714FE300" wp14:editId="20C46AEB">
                  <wp:extent cx="254000" cy="2286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sz w:val="17"/>
                <w:szCs w:val="17"/>
              </w:rPr>
              <w:t> </w:t>
            </w:r>
            <w:r w:rsidRPr="008F1047">
              <w:rPr>
                <w:rFonts w:eastAsia="Times New Roman" w:cs="Segoe UI"/>
                <w:color w:val="49577E"/>
              </w:rPr>
              <w:t>Healthcare and Life Science</w:t>
            </w:r>
            <w:r w:rsidRPr="008F1047">
              <w:rPr>
                <w:rFonts w:eastAsia="Times New Roman" w:cs="Segoe UI"/>
                <w:color w:val="49577E"/>
              </w:rPr>
              <w:br/>
            </w:r>
            <w:r>
              <w:rPr>
                <w:rFonts w:eastAsia="Times New Roman" w:cs="Segoe UI"/>
                <w:noProof/>
                <w:color w:val="49577E"/>
              </w:rPr>
              <w:drawing>
                <wp:inline distT="0" distB="0" distL="0" distR="0" wp14:anchorId="2A466CD9" wp14:editId="6ACA9280">
                  <wp:extent cx="2540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Legal</w:t>
            </w:r>
            <w:r w:rsidRPr="008F1047">
              <w:rPr>
                <w:rFonts w:eastAsia="Times New Roman" w:cs="Segoe UI"/>
                <w:color w:val="49577E"/>
              </w:rPr>
              <w:br/>
            </w:r>
            <w:r>
              <w:rPr>
                <w:rFonts w:eastAsia="Times New Roman" w:cs="Segoe UI"/>
                <w:noProof/>
                <w:color w:val="49577E"/>
              </w:rPr>
              <w:drawing>
                <wp:inline distT="0" distB="0" distL="0" distR="0" wp14:anchorId="78633840" wp14:editId="1171E3EB">
                  <wp:extent cx="2540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F1047">
              <w:rPr>
                <w:rFonts w:eastAsia="Times New Roman" w:cs="Segoe UI"/>
                <w:color w:val="49577E"/>
              </w:rPr>
              <w:t> Professional Services</w:t>
            </w:r>
          </w:p>
        </w:tc>
      </w:tr>
      <w:tr w:rsidR="00DF2968" w:rsidRPr="008F1047" w14:paraId="215348BD" w14:textId="77777777" w:rsidTr="005C6131">
        <w:tc>
          <w:tcPr>
            <w:tcW w:w="9576" w:type="dxa"/>
            <w:shd w:val="clear" w:color="auto" w:fill="auto"/>
          </w:tcPr>
          <w:p w14:paraId="06E7F753" w14:textId="77777777" w:rsidR="00DF2968" w:rsidRDefault="00DF2968" w:rsidP="005C6131">
            <w:pPr>
              <w:rPr>
                <w:b/>
              </w:rPr>
            </w:pPr>
            <w:r>
              <w:rPr>
                <w:b/>
              </w:rPr>
              <w:t>Localization</w:t>
            </w:r>
          </w:p>
          <w:p w14:paraId="0C07D0EC" w14:textId="77777777" w:rsidR="00DF2968" w:rsidRDefault="00DF2968" w:rsidP="005C6131">
            <w:pPr>
              <w:rPr>
                <w:ins w:id="19" w:author="Jacqueline Serafin" w:date="2014-11-12T15:25:00Z"/>
              </w:rPr>
            </w:pPr>
            <w:r>
              <w:t>Below, you will find a list of Concur-supported languages.  If your application is available in a country where one of the following languages is spoken, please translate your listing into that language.  Use this form, and insert translations for the short description, long description, and insert links to any localized landing pages.</w:t>
            </w:r>
            <w:ins w:id="20" w:author="Jacqueline Serafin" w:date="2014-11-12T15:26:00Z">
              <w:r>
                <w:t xml:space="preserve"> </w:t>
              </w:r>
            </w:ins>
            <w:r>
              <w:t xml:space="preserve">For example, if your listing is available in Germany, please translate the listing to German. </w:t>
            </w:r>
          </w:p>
          <w:p w14:paraId="03E1C072" w14:textId="42585AC5" w:rsidR="00DF2968" w:rsidRDefault="00DF2968" w:rsidP="005C6131">
            <w:r w:rsidRPr="00FB567E">
              <w:rPr>
                <w:bCs/>
                <w:i/>
                <w:iCs/>
              </w:rPr>
              <w:t>Also, please be sure that all of the assets that your listing links to are also localized, including the inquiry link</w:t>
            </w:r>
            <w:r w:rsidRPr="00F10D37">
              <w:t>.</w:t>
            </w:r>
          </w:p>
          <w:p w14:paraId="06A085DC" w14:textId="77777777" w:rsidR="00DF2968" w:rsidRDefault="00DF2968" w:rsidP="005C6131">
            <w:pPr>
              <w:rPr>
                <w:b/>
                <w:bCs/>
              </w:rPr>
            </w:pPr>
            <w:r>
              <w:rPr>
                <w:b/>
                <w:bCs/>
              </w:rPr>
              <w:t>Here are several translation companies that Concur has used in the past:</w:t>
            </w:r>
          </w:p>
          <w:p w14:paraId="573BF9BD" w14:textId="77777777" w:rsidR="00DF2968" w:rsidRDefault="00DF2968" w:rsidP="005C6131">
            <w:r>
              <w:t xml:space="preserve">Lionbridge: </w:t>
            </w:r>
            <w:hyperlink r:id="rId10" w:history="1">
              <w:r>
                <w:rPr>
                  <w:rStyle w:val="Hyperlink"/>
                </w:rPr>
                <w:t>http://www.lionbridge.com/</w:t>
              </w:r>
            </w:hyperlink>
          </w:p>
          <w:p w14:paraId="32E89B52" w14:textId="77777777" w:rsidR="00DF2968" w:rsidRDefault="00DF2968" w:rsidP="005C6131">
            <w:r>
              <w:t xml:space="preserve">MotionPoint: </w:t>
            </w:r>
            <w:hyperlink r:id="rId11" w:history="1">
              <w:r>
                <w:rPr>
                  <w:rStyle w:val="Hyperlink"/>
                </w:rPr>
                <w:t>http:/</w:t>
              </w:r>
              <w:r>
                <w:rPr>
                  <w:rStyle w:val="Hyperlink"/>
                </w:rPr>
                <w:t>/</w:t>
              </w:r>
              <w:r>
                <w:rPr>
                  <w:rStyle w:val="Hyperlink"/>
                </w:rPr>
                <w:t>www.motionpoint.com/</w:t>
              </w:r>
            </w:hyperlink>
            <w:r>
              <w:t xml:space="preserve"> </w:t>
            </w:r>
          </w:p>
          <w:p w14:paraId="02872A55" w14:textId="529F1500" w:rsidR="00DF2968" w:rsidRDefault="00DF2968" w:rsidP="005C6131">
            <w:r>
              <w:t xml:space="preserve">Jonckers: </w:t>
            </w:r>
            <w:hyperlink r:id="rId12" w:history="1">
              <w:r>
                <w:rPr>
                  <w:rStyle w:val="Hyperlink"/>
                </w:rPr>
                <w:t>http://www.jonckers.com/</w:t>
              </w:r>
            </w:hyperlink>
            <w:r>
              <w:t xml:space="preserve"> </w:t>
            </w:r>
          </w:p>
          <w:p w14:paraId="580B685C" w14:textId="3BF58E3F" w:rsidR="00DF2968" w:rsidRDefault="00DF2968" w:rsidP="005C6131">
            <w:r>
              <w:t xml:space="preserve">We understand that there is a cost associated with localization.  To bring that cost down, consider abbreviating the length of your listing to include only the key points about the integration with Concur and your application.  </w:t>
            </w:r>
          </w:p>
          <w:p w14:paraId="48AF6B69" w14:textId="77777777" w:rsidR="00DF2968" w:rsidRDefault="00DF2968" w:rsidP="005C6131">
            <w:pPr>
              <w:rPr>
                <w:b/>
                <w:bCs/>
              </w:rPr>
            </w:pPr>
            <w:r>
              <w:rPr>
                <w:b/>
                <w:bCs/>
              </w:rPr>
              <w:t>Concur-supported languages:</w:t>
            </w:r>
          </w:p>
          <w:p w14:paraId="0CB87AC2" w14:textId="77777777" w:rsidR="00DF2968" w:rsidRDefault="00DF2968" w:rsidP="005C6131">
            <w:pPr>
              <w:rPr>
                <w:color w:val="000000"/>
                <w:sz w:val="21"/>
                <w:szCs w:val="21"/>
              </w:rPr>
            </w:pPr>
            <w:r>
              <w:rPr>
                <w:color w:val="000000"/>
                <w:sz w:val="21"/>
                <w:szCs w:val="21"/>
              </w:rPr>
              <w:t>EN-US / English US</w:t>
            </w:r>
          </w:p>
          <w:p w14:paraId="1C4A0F43" w14:textId="77777777" w:rsidR="00DF2968" w:rsidRDefault="00DF2968" w:rsidP="005C6131">
            <w:pPr>
              <w:rPr>
                <w:color w:val="000000"/>
                <w:sz w:val="21"/>
                <w:szCs w:val="21"/>
              </w:rPr>
            </w:pPr>
            <w:r>
              <w:rPr>
                <w:color w:val="000000"/>
                <w:sz w:val="21"/>
                <w:szCs w:val="21"/>
              </w:rPr>
              <w:t>EN-AU / English Australian</w:t>
            </w:r>
          </w:p>
          <w:p w14:paraId="60384C50" w14:textId="77777777" w:rsidR="00DF2968" w:rsidRDefault="00DF2968" w:rsidP="005C6131">
            <w:pPr>
              <w:rPr>
                <w:color w:val="000000"/>
                <w:sz w:val="21"/>
                <w:szCs w:val="21"/>
              </w:rPr>
            </w:pPr>
            <w:r>
              <w:rPr>
                <w:color w:val="000000"/>
                <w:sz w:val="21"/>
                <w:szCs w:val="21"/>
              </w:rPr>
              <w:t>EN-GB / English Great Britain</w:t>
            </w:r>
          </w:p>
          <w:p w14:paraId="6AD48422" w14:textId="77777777" w:rsidR="00DF2968" w:rsidRDefault="00DF2968" w:rsidP="005C6131">
            <w:pPr>
              <w:rPr>
                <w:color w:val="000000"/>
                <w:sz w:val="21"/>
                <w:szCs w:val="21"/>
              </w:rPr>
            </w:pPr>
            <w:r>
              <w:rPr>
                <w:color w:val="000000"/>
                <w:sz w:val="21"/>
                <w:szCs w:val="21"/>
              </w:rPr>
              <w:t>DE / German</w:t>
            </w:r>
          </w:p>
          <w:p w14:paraId="75DDFBD8" w14:textId="77777777" w:rsidR="00DF2968" w:rsidRDefault="00DF2968" w:rsidP="005C6131">
            <w:pPr>
              <w:rPr>
                <w:color w:val="000000"/>
                <w:sz w:val="21"/>
                <w:szCs w:val="21"/>
              </w:rPr>
            </w:pPr>
            <w:r>
              <w:rPr>
                <w:color w:val="000000"/>
                <w:sz w:val="21"/>
                <w:szCs w:val="21"/>
              </w:rPr>
              <w:t>FR / French</w:t>
            </w:r>
          </w:p>
          <w:p w14:paraId="60137219" w14:textId="77777777" w:rsidR="00DF2968" w:rsidRDefault="00DF2968" w:rsidP="005C6131">
            <w:pPr>
              <w:rPr>
                <w:color w:val="000000"/>
                <w:sz w:val="21"/>
                <w:szCs w:val="21"/>
              </w:rPr>
            </w:pPr>
            <w:r>
              <w:rPr>
                <w:color w:val="000000"/>
                <w:sz w:val="21"/>
                <w:szCs w:val="21"/>
              </w:rPr>
              <w:t>FR-CA / French Canadian</w:t>
            </w:r>
          </w:p>
          <w:p w14:paraId="650D00D2" w14:textId="77777777" w:rsidR="00DF2968" w:rsidRDefault="00DF2968" w:rsidP="005C6131">
            <w:pPr>
              <w:rPr>
                <w:color w:val="000000"/>
                <w:sz w:val="21"/>
                <w:szCs w:val="21"/>
              </w:rPr>
            </w:pPr>
            <w:r>
              <w:rPr>
                <w:color w:val="000000"/>
                <w:sz w:val="21"/>
                <w:szCs w:val="21"/>
              </w:rPr>
              <w:t>ES / Spanish</w:t>
            </w:r>
          </w:p>
          <w:p w14:paraId="3EE56D07" w14:textId="77777777" w:rsidR="00DF2968" w:rsidRDefault="00DF2968" w:rsidP="005C6131">
            <w:pPr>
              <w:rPr>
                <w:color w:val="000000"/>
                <w:sz w:val="21"/>
                <w:szCs w:val="21"/>
              </w:rPr>
            </w:pPr>
            <w:r>
              <w:rPr>
                <w:color w:val="000000"/>
                <w:sz w:val="21"/>
                <w:szCs w:val="21"/>
              </w:rPr>
              <w:t>ES-LA / Spanish Latin America</w:t>
            </w:r>
          </w:p>
          <w:p w14:paraId="02947F3C" w14:textId="77777777" w:rsidR="00DF2968" w:rsidRPr="00FA5916" w:rsidRDefault="00DF2968" w:rsidP="005C6131">
            <w:pPr>
              <w:contextualSpacing/>
              <w:rPr>
                <w:color w:val="000000"/>
                <w:sz w:val="21"/>
                <w:szCs w:val="21"/>
              </w:rPr>
            </w:pPr>
            <w:r w:rsidRPr="00FA5916">
              <w:rPr>
                <w:color w:val="000000"/>
                <w:sz w:val="21"/>
                <w:szCs w:val="21"/>
              </w:rPr>
              <w:t>PT-BR / Portuguese Brazil</w:t>
            </w:r>
          </w:p>
          <w:p w14:paraId="15E1E489" w14:textId="77777777" w:rsidR="00DF2968" w:rsidRPr="00FA5916" w:rsidRDefault="00DF2968" w:rsidP="005C6131">
            <w:pPr>
              <w:contextualSpacing/>
              <w:rPr>
                <w:color w:val="000000"/>
                <w:sz w:val="21"/>
                <w:szCs w:val="21"/>
              </w:rPr>
            </w:pPr>
            <w:r w:rsidRPr="00FA5916">
              <w:rPr>
                <w:color w:val="000000"/>
                <w:sz w:val="21"/>
                <w:szCs w:val="21"/>
              </w:rPr>
              <w:t>NL / Dutch</w:t>
            </w:r>
          </w:p>
          <w:p w14:paraId="1609170B" w14:textId="77777777" w:rsidR="00DF2968" w:rsidRDefault="00DF2968" w:rsidP="005C6131">
            <w:pPr>
              <w:contextualSpacing/>
              <w:rPr>
                <w:color w:val="000000"/>
                <w:sz w:val="21"/>
                <w:szCs w:val="21"/>
              </w:rPr>
            </w:pPr>
            <w:r>
              <w:rPr>
                <w:color w:val="000000"/>
                <w:sz w:val="21"/>
                <w:szCs w:val="21"/>
              </w:rPr>
              <w:t>IT / Italian</w:t>
            </w:r>
          </w:p>
          <w:p w14:paraId="75C5BF1C" w14:textId="77777777" w:rsidR="00DF2968" w:rsidRDefault="00DF2968" w:rsidP="005C6131">
            <w:pPr>
              <w:contextualSpacing/>
              <w:rPr>
                <w:color w:val="000000"/>
                <w:sz w:val="21"/>
                <w:szCs w:val="21"/>
              </w:rPr>
            </w:pPr>
            <w:r>
              <w:rPr>
                <w:color w:val="000000"/>
                <w:sz w:val="21"/>
                <w:szCs w:val="21"/>
              </w:rPr>
              <w:t>SV / Swedish</w:t>
            </w:r>
          </w:p>
          <w:p w14:paraId="3E418544" w14:textId="77777777" w:rsidR="00DF2968" w:rsidRDefault="00DF2968" w:rsidP="005C6131">
            <w:pPr>
              <w:rPr>
                <w:color w:val="000000"/>
                <w:sz w:val="21"/>
                <w:szCs w:val="21"/>
              </w:rPr>
            </w:pPr>
            <w:r>
              <w:rPr>
                <w:color w:val="000000"/>
                <w:sz w:val="21"/>
                <w:szCs w:val="21"/>
              </w:rPr>
              <w:t>JA / Japan</w:t>
            </w:r>
          </w:p>
          <w:p w14:paraId="72A25159" w14:textId="77777777" w:rsidR="00DF2968" w:rsidRDefault="00DF2968" w:rsidP="005C6131">
            <w:pPr>
              <w:rPr>
                <w:sz w:val="21"/>
                <w:szCs w:val="21"/>
              </w:rPr>
            </w:pPr>
            <w:r>
              <w:rPr>
                <w:sz w:val="21"/>
                <w:szCs w:val="21"/>
              </w:rPr>
              <w:t>CS / Czech</w:t>
            </w:r>
          </w:p>
          <w:p w14:paraId="5817C6C1" w14:textId="77777777" w:rsidR="00DF2968" w:rsidRDefault="00DF2968" w:rsidP="005C6131">
            <w:pPr>
              <w:rPr>
                <w:sz w:val="21"/>
                <w:szCs w:val="21"/>
              </w:rPr>
            </w:pPr>
            <w:r>
              <w:rPr>
                <w:sz w:val="21"/>
                <w:szCs w:val="21"/>
              </w:rPr>
              <w:t>DA /  Danish</w:t>
            </w:r>
          </w:p>
          <w:p w14:paraId="2330CB08" w14:textId="77777777" w:rsidR="00DF2968" w:rsidRDefault="00DF2968" w:rsidP="005C6131">
            <w:pPr>
              <w:rPr>
                <w:sz w:val="21"/>
                <w:szCs w:val="21"/>
              </w:rPr>
            </w:pPr>
            <w:r>
              <w:rPr>
                <w:sz w:val="21"/>
                <w:szCs w:val="21"/>
              </w:rPr>
              <w:t>FI / Finnish</w:t>
            </w:r>
          </w:p>
          <w:p w14:paraId="21E9C17B" w14:textId="77777777" w:rsidR="00DF2968" w:rsidRDefault="00DF2968" w:rsidP="005C6131">
            <w:pPr>
              <w:rPr>
                <w:sz w:val="21"/>
                <w:szCs w:val="21"/>
              </w:rPr>
            </w:pPr>
            <w:r>
              <w:rPr>
                <w:sz w:val="21"/>
                <w:szCs w:val="21"/>
              </w:rPr>
              <w:t>EL /  Greek</w:t>
            </w:r>
          </w:p>
          <w:p w14:paraId="1FB061C7" w14:textId="77777777" w:rsidR="00DF2968" w:rsidRDefault="00DF2968" w:rsidP="005C6131">
            <w:pPr>
              <w:rPr>
                <w:sz w:val="21"/>
                <w:szCs w:val="21"/>
              </w:rPr>
            </w:pPr>
            <w:r>
              <w:rPr>
                <w:sz w:val="21"/>
                <w:szCs w:val="21"/>
              </w:rPr>
              <w:t>LV /  Latvian</w:t>
            </w:r>
          </w:p>
          <w:p w14:paraId="4CA3DDD1" w14:textId="77777777" w:rsidR="00DF2968" w:rsidRDefault="00DF2968" w:rsidP="005C6131">
            <w:pPr>
              <w:rPr>
                <w:sz w:val="21"/>
                <w:szCs w:val="21"/>
              </w:rPr>
            </w:pPr>
            <w:r>
              <w:rPr>
                <w:sz w:val="21"/>
                <w:szCs w:val="21"/>
              </w:rPr>
              <w:t>LT / Lithuanian</w:t>
            </w:r>
          </w:p>
          <w:p w14:paraId="4581828D" w14:textId="77777777" w:rsidR="00DF2968" w:rsidRDefault="00DF2968" w:rsidP="005C6131">
            <w:pPr>
              <w:rPr>
                <w:sz w:val="21"/>
                <w:szCs w:val="21"/>
              </w:rPr>
            </w:pPr>
            <w:r>
              <w:rPr>
                <w:sz w:val="21"/>
                <w:szCs w:val="21"/>
              </w:rPr>
              <w:t>NO /  Norwegian</w:t>
            </w:r>
          </w:p>
          <w:p w14:paraId="147A3D15" w14:textId="77777777" w:rsidR="00DF2968" w:rsidRDefault="00DF2968" w:rsidP="005C6131">
            <w:pPr>
              <w:rPr>
                <w:sz w:val="21"/>
                <w:szCs w:val="21"/>
              </w:rPr>
            </w:pPr>
            <w:r>
              <w:rPr>
                <w:sz w:val="21"/>
                <w:szCs w:val="21"/>
              </w:rPr>
              <w:t>SK / Slovakian</w:t>
            </w:r>
          </w:p>
          <w:p w14:paraId="30860AA6" w14:textId="77777777" w:rsidR="00DF2968" w:rsidRPr="008F1047" w:rsidRDefault="00DF2968" w:rsidP="005C6131">
            <w:pPr>
              <w:rPr>
                <w:b/>
              </w:rPr>
            </w:pPr>
            <w:r>
              <w:rPr>
                <w:sz w:val="21"/>
                <w:szCs w:val="21"/>
              </w:rPr>
              <w:t>TR /  Turkish</w:t>
            </w:r>
          </w:p>
        </w:tc>
      </w:tr>
      <w:tr w:rsidR="00DF2968" w:rsidRPr="008F1047" w14:paraId="739660C3" w14:textId="77777777" w:rsidTr="005C6131">
        <w:tc>
          <w:tcPr>
            <w:tcW w:w="9576" w:type="dxa"/>
            <w:shd w:val="clear" w:color="auto" w:fill="auto"/>
          </w:tcPr>
          <w:p w14:paraId="131A4A9D" w14:textId="77777777" w:rsidR="00DF2968" w:rsidRDefault="00DF2968" w:rsidP="005C6131">
            <w:pPr>
              <w:rPr>
                <w:ins w:id="21" w:author="Jacqueline Serafin" w:date="2014-11-12T15:49:00Z"/>
                <w:b/>
              </w:rPr>
            </w:pPr>
            <w:r w:rsidRPr="008F1047">
              <w:rPr>
                <w:b/>
              </w:rPr>
              <w:t xml:space="preserve">Please </w:t>
            </w:r>
            <w:r>
              <w:rPr>
                <w:b/>
              </w:rPr>
              <w:t>a</w:t>
            </w:r>
            <w:r w:rsidRPr="008F1047">
              <w:rPr>
                <w:b/>
              </w:rPr>
              <w:t xml:space="preserve">ttach </w:t>
            </w:r>
            <w:r>
              <w:rPr>
                <w:b/>
              </w:rPr>
              <w:t>i</w:t>
            </w:r>
            <w:r w:rsidRPr="008F1047">
              <w:rPr>
                <w:b/>
              </w:rPr>
              <w:t>mages for approval:</w:t>
            </w:r>
          </w:p>
          <w:p w14:paraId="7514CBCE" w14:textId="72AF6A37" w:rsidR="00DF2968" w:rsidRPr="008F1047" w:rsidRDefault="00DF2968" w:rsidP="005C6131">
            <w:pPr>
              <w:rPr>
                <w:b/>
              </w:rPr>
            </w:pPr>
            <w:r w:rsidRPr="008F1047">
              <w:rPr>
                <w:u w:val="single"/>
              </w:rPr>
              <w:t xml:space="preserve">Banner </w:t>
            </w:r>
            <w:r>
              <w:rPr>
                <w:u w:val="single"/>
              </w:rPr>
              <w:t>I</w:t>
            </w:r>
            <w:r w:rsidRPr="008F1047">
              <w:rPr>
                <w:u w:val="single"/>
              </w:rPr>
              <w:t>mage</w:t>
            </w:r>
            <w:r w:rsidRPr="008F1047">
              <w:t>: 854x315px, maximum file size 1 MB, jpg or png format</w:t>
            </w:r>
          </w:p>
          <w:p w14:paraId="35E69E70" w14:textId="4E8AA7D5" w:rsidR="00DF2968" w:rsidRPr="008F1047" w:rsidRDefault="00DF2968" w:rsidP="005C6131">
            <w:r w:rsidRPr="008F1047">
              <w:rPr>
                <w:u w:val="single"/>
              </w:rPr>
              <w:t xml:space="preserve">Hero </w:t>
            </w:r>
            <w:r>
              <w:rPr>
                <w:u w:val="single"/>
              </w:rPr>
              <w:t>I</w:t>
            </w:r>
            <w:r w:rsidRPr="008F1047">
              <w:rPr>
                <w:u w:val="single"/>
              </w:rPr>
              <w:t>mage</w:t>
            </w:r>
            <w:r>
              <w:t>:</w:t>
            </w:r>
            <w:r w:rsidRPr="008F1047">
              <w:t xml:space="preserve"> 543x307px, maximum file size 650 KB, jpg or png format</w:t>
            </w:r>
          </w:p>
          <w:p w14:paraId="4F6CEE73" w14:textId="385566ED" w:rsidR="00DF2968" w:rsidRPr="008F1047" w:rsidRDefault="00DF2968" w:rsidP="005C6131">
            <w:r w:rsidRPr="004A624D">
              <w:rPr>
                <w:u w:val="single"/>
              </w:rPr>
              <w:t xml:space="preserve">Thumbnail </w:t>
            </w:r>
            <w:r w:rsidRPr="00FB567E">
              <w:rPr>
                <w:u w:val="single"/>
              </w:rPr>
              <w:t>I</w:t>
            </w:r>
            <w:r w:rsidRPr="004A624D">
              <w:rPr>
                <w:u w:val="single"/>
              </w:rPr>
              <w:t>mage</w:t>
            </w:r>
            <w:r>
              <w:t xml:space="preserve">: </w:t>
            </w:r>
            <w:r w:rsidRPr="004A624D">
              <w:t>50x50px</w:t>
            </w:r>
            <w:r w:rsidRPr="008F1047">
              <w:t xml:space="preserve">, </w:t>
            </w:r>
            <w:r>
              <w:rPr>
                <w:rFonts w:eastAsia="Times New Roman"/>
                <w:color w:val="000000"/>
              </w:rPr>
              <w:t>8px corner radius</w:t>
            </w:r>
            <w:r w:rsidRPr="008F1047">
              <w:t>, maximum file size 10 KB, jpg or png format</w:t>
            </w:r>
          </w:p>
          <w:p w14:paraId="488965C2" w14:textId="3F5A760D" w:rsidR="00DF2968" w:rsidRDefault="00DF2968" w:rsidP="005C6131">
            <w:pPr>
              <w:rPr>
                <w:u w:val="single"/>
              </w:rPr>
            </w:pPr>
            <w:r w:rsidRPr="008F1047">
              <w:rPr>
                <w:u w:val="single"/>
              </w:rPr>
              <w:t>Partner Image</w:t>
            </w:r>
            <w:r>
              <w:t xml:space="preserve">: </w:t>
            </w:r>
            <w:r w:rsidRPr="00FB567E">
              <w:t>(</w:t>
            </w:r>
            <w:r>
              <w:t>A</w:t>
            </w:r>
            <w:r w:rsidRPr="00FB567E">
              <w:t>ppears at bottom of details page near partner contact details. Include if different from thumbnail)</w:t>
            </w:r>
            <w:r w:rsidRPr="008F1047">
              <w:t xml:space="preserve"> 50x50px, radius corners (rounded), maximum file size 10 KB, jpg or png format</w:t>
            </w:r>
          </w:p>
          <w:p w14:paraId="6F9C4BCE" w14:textId="0C6FB667" w:rsidR="00DF2968" w:rsidRDefault="00DF2968" w:rsidP="005C6131">
            <w:r>
              <w:rPr>
                <w:u w:val="single"/>
              </w:rPr>
              <w:t>Product Image</w:t>
            </w:r>
            <w:r w:rsidRPr="00FB567E">
              <w:rPr>
                <w:u w:val="single"/>
              </w:rPr>
              <w:t>:</w:t>
            </w:r>
            <w:r>
              <w:t xml:space="preserve"> (Print quality product image to be used in future marketing activities.) high resolution file, eps or ai format</w:t>
            </w:r>
          </w:p>
          <w:p w14:paraId="5A15060F" w14:textId="77777777" w:rsidR="00DF2968" w:rsidRPr="00FB567E" w:rsidRDefault="00DF2968" w:rsidP="005C6131">
            <w:r w:rsidRPr="00FB567E">
              <w:rPr>
                <w:u w:val="single"/>
              </w:rPr>
              <w:t>Partner Logo</w:t>
            </w:r>
            <w:r>
              <w:t>: (Print quality logo to be used in future marketing activities.) high resolution, eps or ai format</w:t>
            </w:r>
          </w:p>
        </w:tc>
      </w:tr>
    </w:tbl>
    <w:p w14:paraId="1B2CB4CE" w14:textId="77777777" w:rsidR="00091A8B" w:rsidRDefault="00091A8B" w:rsidP="00DF2968">
      <w:pPr>
        <w:rPr>
          <w:ins w:id="22" w:author="Jacqueline Serafin" w:date="2014-11-13T12:13:00Z"/>
          <w:rFonts w:eastAsia="Times New Roman" w:cs="Times New Roman"/>
          <w:b/>
          <w:sz w:val="24"/>
          <w:szCs w:val="24"/>
        </w:rPr>
      </w:pPr>
    </w:p>
    <w:p w14:paraId="6BBE5563" w14:textId="77777777" w:rsidR="00A469BE" w:rsidRDefault="00A469BE" w:rsidP="00DF2968">
      <w:pPr>
        <w:rPr>
          <w:ins w:id="23" w:author="Jacqueline Serafin" w:date="2014-11-13T12:13:00Z"/>
          <w:rFonts w:eastAsia="Times New Roman" w:cs="Times New Roman"/>
          <w:b/>
          <w:sz w:val="24"/>
          <w:szCs w:val="24"/>
        </w:rPr>
      </w:pPr>
    </w:p>
    <w:p w14:paraId="7FDEA6E7" w14:textId="77777777" w:rsidR="00A469BE" w:rsidRDefault="00A469BE" w:rsidP="00DF2968">
      <w:pPr>
        <w:rPr>
          <w:ins w:id="24" w:author="Jacqueline Serafin" w:date="2014-11-13T12:13:00Z"/>
          <w:rFonts w:eastAsia="Times New Roman" w:cs="Times New Roman"/>
          <w:b/>
          <w:sz w:val="24"/>
          <w:szCs w:val="24"/>
        </w:rPr>
      </w:pPr>
    </w:p>
    <w:p w14:paraId="565EDA48" w14:textId="77777777" w:rsidR="004E5575" w:rsidRDefault="004E5575" w:rsidP="00DF2968">
      <w:pPr>
        <w:rPr>
          <w:ins w:id="25" w:author="Jacqueline Serafin" w:date="2014-11-13T12:13:00Z"/>
          <w:rFonts w:eastAsia="Times New Roman" w:cs="Times New Roman"/>
          <w:b/>
          <w:sz w:val="24"/>
          <w:szCs w:val="24"/>
        </w:rPr>
      </w:pPr>
    </w:p>
    <w:p w14:paraId="0FE8DC5E" w14:textId="77777777" w:rsidR="004E5575" w:rsidRDefault="004E5575" w:rsidP="00DF2968">
      <w:pPr>
        <w:rPr>
          <w:ins w:id="26" w:author="Jacqueline Serafin" w:date="2014-11-13T12:13:00Z"/>
          <w:rFonts w:eastAsia="Times New Roman" w:cs="Times New Roman"/>
          <w:b/>
          <w:sz w:val="24"/>
          <w:szCs w:val="24"/>
        </w:rPr>
      </w:pPr>
    </w:p>
    <w:p w14:paraId="735ABE50" w14:textId="77777777" w:rsidR="004E5575" w:rsidRDefault="004E5575" w:rsidP="00DF2968">
      <w:pPr>
        <w:rPr>
          <w:ins w:id="27" w:author="Jacqueline Serafin" w:date="2014-11-13T12:04:00Z"/>
          <w:rFonts w:eastAsia="Times New Roman" w:cs="Times New Roman"/>
          <w:b/>
          <w:sz w:val="24"/>
          <w:szCs w:val="24"/>
        </w:rPr>
      </w:pPr>
    </w:p>
    <w:p w14:paraId="58386EE9" w14:textId="77777777" w:rsidR="00DF2968" w:rsidRDefault="00DF2968" w:rsidP="00DF2968">
      <w:pPr>
        <w:rPr>
          <w:rFonts w:eastAsia="Times New Roman" w:cs="Times New Roman"/>
          <w:sz w:val="24"/>
          <w:szCs w:val="24"/>
        </w:rPr>
      </w:pPr>
      <w:r>
        <w:rPr>
          <w:rFonts w:eastAsia="Times New Roman" w:cs="Times New Roman"/>
          <w:b/>
          <w:sz w:val="24"/>
          <w:szCs w:val="24"/>
        </w:rPr>
        <w:t>Ex</w:t>
      </w:r>
      <w:r w:rsidRPr="00FA5916">
        <w:rPr>
          <w:rFonts w:eastAsia="Times New Roman" w:cs="Times New Roman"/>
          <w:b/>
          <w:sz w:val="24"/>
          <w:szCs w:val="24"/>
        </w:rPr>
        <w:t>ample App Center Listing</w:t>
      </w:r>
    </w:p>
    <w:p w14:paraId="0803BB16" w14:textId="77777777" w:rsidR="00DF2968" w:rsidRDefault="00DF2968" w:rsidP="00DF2968">
      <w:r>
        <w:t>Summary View</w:t>
      </w:r>
    </w:p>
    <w:p w14:paraId="122CF7B0" w14:textId="77777777" w:rsidR="00DF2968" w:rsidRDefault="00DF2968" w:rsidP="00DF2968">
      <w:r>
        <w:rPr>
          <w:noProof/>
        </w:rPr>
        <mc:AlternateContent>
          <mc:Choice Requires="wps">
            <w:drawing>
              <wp:anchor distT="0" distB="0" distL="114300" distR="114300" simplePos="0" relativeHeight="251678720" behindDoc="0" locked="0" layoutInCell="1" allowOverlap="1" wp14:anchorId="59415ACD" wp14:editId="3B455FA9">
                <wp:simplePos x="0" y="0"/>
                <wp:positionH relativeFrom="column">
                  <wp:posOffset>4511675</wp:posOffset>
                </wp:positionH>
                <wp:positionV relativeFrom="paragraph">
                  <wp:posOffset>834390</wp:posOffset>
                </wp:positionV>
                <wp:extent cx="1375410" cy="285750"/>
                <wp:effectExtent l="0" t="0" r="15240"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3875FD93" w14:textId="77777777" w:rsidR="00DF2968" w:rsidRDefault="00DF2968" w:rsidP="00DF2968">
                            <w:r>
                              <w:t>Hero 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355.25pt;margin-top:65.7pt;width:108.3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">
                <v:textbox>
                  <w:txbxContent>
                    <w:p w:rsidR="00DF2968" w:rsidRDefault="00DF2968" w:rsidP="00DF2968">
                      <w:r>
                        <w:t>Hero Image</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F73B387" wp14:editId="44BB39C7">
                <wp:simplePos x="0" y="0"/>
                <wp:positionH relativeFrom="column">
                  <wp:posOffset>2476832</wp:posOffset>
                </wp:positionH>
                <wp:positionV relativeFrom="paragraph">
                  <wp:posOffset>992726</wp:posOffset>
                </wp:positionV>
                <wp:extent cx="1948069" cy="0"/>
                <wp:effectExtent l="38100" t="76200" r="0" b="114300"/>
                <wp:wrapNone/>
                <wp:docPr id="298" name="Straight Arrow Connector 298"/>
                <wp:cNvGraphicFramePr/>
                <a:graphic xmlns:a="http://schemas.openxmlformats.org/drawingml/2006/main">
                  <a:graphicData uri="http://schemas.microsoft.com/office/word/2010/wordprocessingShape">
                    <wps:wsp>
                      <wps:cNvCnPr/>
                      <wps:spPr>
                        <a:xfrm flipH="1">
                          <a:off x="0" y="0"/>
                          <a:ext cx="1948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298" o:spid="_x0000_s1026" type="#_x0000_t32" style="position:absolute;margin-left:195.05pt;margin-top:78.15pt;width:153.4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14:anchorId="5DA46B52" wp14:editId="07B61570">
                <wp:simplePos x="0" y="0"/>
                <wp:positionH relativeFrom="column">
                  <wp:posOffset>4424901</wp:posOffset>
                </wp:positionH>
                <wp:positionV relativeFrom="paragraph">
                  <wp:posOffset>436135</wp:posOffset>
                </wp:positionV>
                <wp:extent cx="1375576" cy="285750"/>
                <wp:effectExtent l="0" t="0" r="15240" b="1905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576" cy="285750"/>
                        </a:xfrm>
                        <a:prstGeom prst="rect">
                          <a:avLst/>
                        </a:prstGeom>
                        <a:solidFill>
                          <a:srgbClr val="FFFFFF"/>
                        </a:solidFill>
                        <a:ln w="9525">
                          <a:solidFill>
                            <a:srgbClr val="000000"/>
                          </a:solidFill>
                          <a:miter lim="800000"/>
                          <a:headEnd/>
                          <a:tailEnd/>
                        </a:ln>
                      </wps:spPr>
                      <wps:txbx>
                        <w:txbxContent>
                          <w:p w14:paraId="560D8FC8" w14:textId="77777777" w:rsidR="00DF2968" w:rsidRDefault="00DF2968" w:rsidP="00DF2968">
                            <w:r>
                              <w:t>Short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48.4pt;margin-top:34.35pt;width:108.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">
                <v:textbox>
                  <w:txbxContent>
                    <w:p w:rsidR="00DF2968" w:rsidRDefault="00DF2968" w:rsidP="00DF2968">
                      <w:r>
                        <w:t>Short Description</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F612BB2" wp14:editId="7DD64CD6">
                <wp:simplePos x="0" y="0"/>
                <wp:positionH relativeFrom="column">
                  <wp:posOffset>4448175</wp:posOffset>
                </wp:positionH>
                <wp:positionV relativeFrom="paragraph">
                  <wp:posOffset>-1270</wp:posOffset>
                </wp:positionV>
                <wp:extent cx="659765" cy="285750"/>
                <wp:effectExtent l="0" t="0" r="2603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765" cy="285750"/>
                        </a:xfrm>
                        <a:prstGeom prst="rect">
                          <a:avLst/>
                        </a:prstGeom>
                        <a:solidFill>
                          <a:srgbClr val="FFFFFF"/>
                        </a:solidFill>
                        <a:ln w="9525">
                          <a:solidFill>
                            <a:srgbClr val="000000"/>
                          </a:solidFill>
                          <a:miter lim="800000"/>
                          <a:headEnd/>
                          <a:tailEnd/>
                        </a:ln>
                      </wps:spPr>
                      <wps:txbx>
                        <w:txbxContent>
                          <w:p w14:paraId="1C82033D" w14:textId="77777777" w:rsidR="00DF2968" w:rsidRDefault="00DF2968" w:rsidP="00DF2968">
                            <w: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50.25pt;margin-top:-.05pt;width:51.9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">
                <v:textbox>
                  <w:txbxContent>
                    <w:p w:rsidR="00DF2968" w:rsidRDefault="00DF2968" w:rsidP="00DF2968">
                      <w:r>
                        <w:t>Title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4EB3A4" wp14:editId="634E64D5">
                <wp:simplePos x="0" y="0"/>
                <wp:positionH relativeFrom="column">
                  <wp:posOffset>3702050</wp:posOffset>
                </wp:positionH>
                <wp:positionV relativeFrom="paragraph">
                  <wp:posOffset>539750</wp:posOffset>
                </wp:positionV>
                <wp:extent cx="643890" cy="0"/>
                <wp:effectExtent l="38100" t="76200" r="0" b="114300"/>
                <wp:wrapNone/>
                <wp:docPr id="15" name="Straight Arrow Connector 15"/>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91.5pt;margin-top:42.5pt;width:50.7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" strokecolor="#4579b8 [3044]">
                <v:stroke endarrow="open"/>
              </v:shape>
            </w:pict>
          </mc:Fallback>
        </mc:AlternateContent>
      </w:r>
      <w:r>
        <w:rPr>
          <w:noProof/>
        </w:rPr>
        <mc:AlternateContent>
          <mc:Choice Requires="wps">
            <w:drawing>
              <wp:anchor distT="0" distB="0" distL="114300" distR="114300" simplePos="0" relativeHeight="251659264" behindDoc="0" locked="0" layoutInCell="1" allowOverlap="1" wp14:anchorId="517F1971" wp14:editId="13FFEAA1">
                <wp:simplePos x="0" y="0"/>
                <wp:positionH relativeFrom="column">
                  <wp:posOffset>3700780</wp:posOffset>
                </wp:positionH>
                <wp:positionV relativeFrom="paragraph">
                  <wp:posOffset>165100</wp:posOffset>
                </wp:positionV>
                <wp:extent cx="643890" cy="0"/>
                <wp:effectExtent l="38100" t="76200" r="0" b="114300"/>
                <wp:wrapNone/>
                <wp:docPr id="7" name="Straight Arrow Connector 7"/>
                <wp:cNvGraphicFramePr/>
                <a:graphic xmlns:a="http://schemas.openxmlformats.org/drawingml/2006/main">
                  <a:graphicData uri="http://schemas.microsoft.com/office/word/2010/wordprocessingShape">
                    <wps:wsp>
                      <wps:cNvCnPr/>
                      <wps:spPr>
                        <a:xfrm flipH="1">
                          <a:off x="0" y="0"/>
                          <a:ext cx="6438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91.4pt;margin-top:13pt;width:50.7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" strokecolor="#4579b8 [3044]">
                <v:stroke endarrow="open"/>
              </v:shape>
            </w:pict>
          </mc:Fallback>
        </mc:AlternateContent>
      </w:r>
      <w:r>
        <w:rPr>
          <w:noProof/>
        </w:rPr>
        <w:drawing>
          <wp:inline distT="0" distB="0" distL="0" distR="0" wp14:anchorId="5BD8EF83" wp14:editId="2C696A4E">
            <wp:extent cx="3808674" cy="1470991"/>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4015" t="46467" r="31861" b="13908"/>
                    <a:stretch/>
                  </pic:blipFill>
                  <pic:spPr bwMode="auto">
                    <a:xfrm>
                      <a:off x="0" y="0"/>
                      <a:ext cx="3811266" cy="1471992"/>
                    </a:xfrm>
                    <a:prstGeom prst="rect">
                      <a:avLst/>
                    </a:prstGeom>
                    <a:ln>
                      <a:noFill/>
                    </a:ln>
                    <a:extLst>
                      <a:ext uri="{53640926-AAD7-44d8-BBD7-CCE9431645EC}">
                        <a14:shadowObscured xmlns:a14="http://schemas.microsoft.com/office/drawing/2010/main"/>
                      </a:ext>
                    </a:extLst>
                  </pic:spPr>
                </pic:pic>
              </a:graphicData>
            </a:graphic>
          </wp:inline>
        </w:drawing>
      </w:r>
    </w:p>
    <w:p w14:paraId="6226D35B" w14:textId="77777777" w:rsidR="00DF2968" w:rsidRDefault="00DF2968" w:rsidP="00DF2968">
      <w:r>
        <w:t>Detail View</w:t>
      </w:r>
    </w:p>
    <w:p w14:paraId="068741A6" w14:textId="77777777" w:rsidR="00DF2968" w:rsidRPr="00FB567E" w:rsidRDefault="00091A8B" w:rsidP="00DF2968">
      <w:r>
        <w:rPr>
          <w:noProof/>
        </w:rPr>
        <w:drawing>
          <wp:inline distT="0" distB="0" distL="0" distR="0" wp14:anchorId="631FF386" wp14:editId="5BCE3691">
            <wp:extent cx="5049078" cy="32043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409" t="8779" r="12607" b="4925"/>
                    <a:stretch/>
                  </pic:blipFill>
                  <pic:spPr bwMode="auto">
                    <a:xfrm>
                      <a:off x="0" y="0"/>
                      <a:ext cx="5051106" cy="3205663"/>
                    </a:xfrm>
                    <a:prstGeom prst="rect">
                      <a:avLst/>
                    </a:prstGeom>
                    <a:ln>
                      <a:noFill/>
                    </a:ln>
                    <a:extLst>
                      <a:ext uri="{53640926-AAD7-44d8-BBD7-CCE9431645EC}">
                        <a14:shadowObscured xmlns:a14="http://schemas.microsoft.com/office/drawing/2010/main"/>
                      </a:ext>
                    </a:extLst>
                  </pic:spPr>
                </pic:pic>
              </a:graphicData>
            </a:graphic>
          </wp:inline>
        </w:drawing>
      </w:r>
      <w:r w:rsidR="00DF2968">
        <w:rPr>
          <w:noProof/>
        </w:rPr>
        <mc:AlternateContent>
          <mc:Choice Requires="wps">
            <w:drawing>
              <wp:anchor distT="0" distB="0" distL="114300" distR="114300" simplePos="0" relativeHeight="251679744" behindDoc="0" locked="0" layoutInCell="1" allowOverlap="1" wp14:anchorId="11103F2E" wp14:editId="37548DC5">
                <wp:simplePos x="0" y="0"/>
                <wp:positionH relativeFrom="column">
                  <wp:posOffset>5219700</wp:posOffset>
                </wp:positionH>
                <wp:positionV relativeFrom="paragraph">
                  <wp:posOffset>1003300</wp:posOffset>
                </wp:positionV>
                <wp:extent cx="1375410" cy="285750"/>
                <wp:effectExtent l="0" t="0" r="15240"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4BF62D20" w14:textId="77777777" w:rsidR="00DF2968" w:rsidRDefault="00DF2968" w:rsidP="00DF2968">
                            <w:r>
                              <w:t>Banner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411pt;margin-top:79pt;width:108.3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">
                <v:textbox>
                  <w:txbxContent>
                    <w:p w14:paraId="4BF62D20" w14:textId="77777777" w:rsidR="00DF2968" w:rsidRDefault="00DF2968" w:rsidP="00DF2968">
                      <w:r>
                        <w:t>Banner</w:t>
                      </w:r>
                    </w:p>
                  </w:txbxContent>
                </v:textbox>
              </v:shape>
            </w:pict>
          </mc:Fallback>
        </mc:AlternateContent>
      </w:r>
      <w:r w:rsidR="00DF2968">
        <w:rPr>
          <w:noProof/>
        </w:rPr>
        <mc:AlternateContent>
          <mc:Choice Requires="wps">
            <w:drawing>
              <wp:anchor distT="0" distB="0" distL="114300" distR="114300" simplePos="0" relativeHeight="251676672" behindDoc="0" locked="0" layoutInCell="1" allowOverlap="1" wp14:anchorId="41CF9209" wp14:editId="53224A72">
                <wp:simplePos x="0" y="0"/>
                <wp:positionH relativeFrom="column">
                  <wp:posOffset>4052570</wp:posOffset>
                </wp:positionH>
                <wp:positionV relativeFrom="paragraph">
                  <wp:posOffset>1075690</wp:posOffset>
                </wp:positionV>
                <wp:extent cx="105727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0572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319.1pt;margin-top:84.7pt;width:83.25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75648" behindDoc="0" locked="0" layoutInCell="1" allowOverlap="1" wp14:anchorId="658ED5D2" wp14:editId="33ADD466">
                <wp:simplePos x="0" y="0"/>
                <wp:positionH relativeFrom="column">
                  <wp:posOffset>322028</wp:posOffset>
                </wp:positionH>
                <wp:positionV relativeFrom="paragraph">
                  <wp:posOffset>3316301</wp:posOffset>
                </wp:positionV>
                <wp:extent cx="1152636" cy="301626"/>
                <wp:effectExtent l="38100" t="57150" r="28575" b="22225"/>
                <wp:wrapNone/>
                <wp:docPr id="296" name="Straight Arrow Connector 296"/>
                <wp:cNvGraphicFramePr/>
                <a:graphic xmlns:a="http://schemas.openxmlformats.org/drawingml/2006/main">
                  <a:graphicData uri="http://schemas.microsoft.com/office/word/2010/wordprocessingShape">
                    <wps:wsp>
                      <wps:cNvCnPr/>
                      <wps:spPr>
                        <a:xfrm flipH="1" flipV="1">
                          <a:off x="0" y="0"/>
                          <a:ext cx="1152636" cy="3016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25.35pt;margin-top:261.15pt;width:90.75pt;height:2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" strokecolor="#4579b8 [3044]">
                <v:stroke endarrow="open"/>
              </v:shape>
            </w:pict>
          </mc:Fallback>
        </mc:AlternateContent>
      </w:r>
      <w:r w:rsidR="00DF2968">
        <w:rPr>
          <w:noProof/>
        </w:rPr>
        <mc:AlternateContent>
          <mc:Choice Requires="wps">
            <w:drawing>
              <wp:anchor distT="0" distB="0" distL="114300" distR="114300" simplePos="0" relativeHeight="251674624" behindDoc="0" locked="0" layoutInCell="1" allowOverlap="1" wp14:anchorId="2EBA113E" wp14:editId="3334363D">
                <wp:simplePos x="0" y="0"/>
                <wp:positionH relativeFrom="column">
                  <wp:posOffset>1474966</wp:posOffset>
                </wp:positionH>
                <wp:positionV relativeFrom="paragraph">
                  <wp:posOffset>3475327</wp:posOffset>
                </wp:positionV>
                <wp:extent cx="3578087" cy="285750"/>
                <wp:effectExtent l="0" t="0" r="22860" b="1905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8087" cy="285750"/>
                        </a:xfrm>
                        <a:prstGeom prst="rect">
                          <a:avLst/>
                        </a:prstGeom>
                        <a:solidFill>
                          <a:srgbClr val="FFFFFF"/>
                        </a:solidFill>
                        <a:ln w="9525">
                          <a:solidFill>
                            <a:srgbClr val="000000"/>
                          </a:solidFill>
                          <a:miter lim="800000"/>
                          <a:headEnd/>
                          <a:tailEnd/>
                        </a:ln>
                      </wps:spPr>
                      <wps:txbx>
                        <w:txbxContent>
                          <w:p w14:paraId="08A708F4" w14:textId="77777777" w:rsidR="00DF2968" w:rsidRDefault="00DF2968" w:rsidP="00DF2968">
                            <w:r>
                              <w:t>Support phone number appears here when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16.15pt;margin-top:273.65pt;width:281.7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">
                <v:textbox>
                  <w:txbxContent>
                    <w:p w:rsidR="00DF2968" w:rsidRDefault="00DF2968" w:rsidP="00DF2968">
                      <w:r>
                        <w:t>Support phone number appears here when provided</w:t>
                      </w:r>
                    </w:p>
                  </w:txbxContent>
                </v:textbox>
              </v:shape>
            </w:pict>
          </mc:Fallback>
        </mc:AlternateContent>
      </w:r>
      <w:r w:rsidR="00DF2968">
        <w:rPr>
          <w:noProof/>
        </w:rPr>
        <mc:AlternateContent>
          <mc:Choice Requires="wps">
            <w:drawing>
              <wp:anchor distT="0" distB="0" distL="114300" distR="114300" simplePos="0" relativeHeight="251673600" behindDoc="0" locked="0" layoutInCell="1" allowOverlap="1" wp14:anchorId="75119D45" wp14:editId="3FCB5B79">
                <wp:simplePos x="0" y="0"/>
                <wp:positionH relativeFrom="column">
                  <wp:posOffset>1512846</wp:posOffset>
                </wp:positionH>
                <wp:positionV relativeFrom="paragraph">
                  <wp:posOffset>3106806</wp:posOffset>
                </wp:positionV>
                <wp:extent cx="1375410" cy="285750"/>
                <wp:effectExtent l="0" t="0" r="1524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60D4444B" w14:textId="77777777" w:rsidR="00DF2968" w:rsidRDefault="00DF2968" w:rsidP="00DF2968">
                            <w:r>
                              <w:t>Company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19.1pt;margin-top:244.65pt;width:108.3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d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">
                <v:textbox>
                  <w:txbxContent>
                    <w:p w:rsidR="00DF2968" w:rsidRDefault="00DF2968" w:rsidP="00DF2968">
                      <w:r>
                        <w:t>Company Name</w:t>
                      </w:r>
                    </w:p>
                  </w:txbxContent>
                </v:textbox>
              </v:shape>
            </w:pict>
          </mc:Fallback>
        </mc:AlternateContent>
      </w:r>
      <w:r w:rsidR="00DF2968">
        <w:rPr>
          <w:noProof/>
        </w:rPr>
        <mc:AlternateContent>
          <mc:Choice Requires="wps">
            <w:drawing>
              <wp:anchor distT="0" distB="0" distL="114300" distR="114300" simplePos="0" relativeHeight="251672576" behindDoc="0" locked="0" layoutInCell="1" allowOverlap="1" wp14:anchorId="77811116" wp14:editId="2D797AEB">
                <wp:simplePos x="0" y="0"/>
                <wp:positionH relativeFrom="column">
                  <wp:posOffset>1567180</wp:posOffset>
                </wp:positionH>
                <wp:positionV relativeFrom="paragraph">
                  <wp:posOffset>2811780</wp:posOffset>
                </wp:positionV>
                <wp:extent cx="1375410" cy="285750"/>
                <wp:effectExtent l="0" t="0" r="15240" b="1905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BE9529" w14:textId="77777777" w:rsidR="00DF2968" w:rsidRDefault="00DF2968" w:rsidP="00DF2968">
                            <w:r>
                              <w:t>Thumbnail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23.4pt;margin-top:221.4pt;width:108.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">
                <v:textbox>
                  <w:txbxContent>
                    <w:p w14:paraId="7FBE9529" w14:textId="77777777" w:rsidR="00DF2968" w:rsidRDefault="00DF2968" w:rsidP="00DF2968">
                      <w:r>
                        <w:t>Thumbnail</w:t>
                      </w:r>
                    </w:p>
                  </w:txbxContent>
                </v:textbox>
              </v:shape>
            </w:pict>
          </mc:Fallback>
        </mc:AlternateContent>
      </w:r>
      <w:r w:rsidR="00DF2968">
        <w:rPr>
          <w:noProof/>
        </w:rPr>
        <mc:AlternateContent>
          <mc:Choice Requires="wps">
            <w:drawing>
              <wp:anchor distT="0" distB="0" distL="114300" distR="114300" simplePos="0" relativeHeight="251670528" behindDoc="0" locked="0" layoutInCell="1" allowOverlap="1" wp14:anchorId="286D6203" wp14:editId="0755E25D">
                <wp:simplePos x="0" y="0"/>
                <wp:positionH relativeFrom="column">
                  <wp:posOffset>4345388</wp:posOffset>
                </wp:positionH>
                <wp:positionV relativeFrom="paragraph">
                  <wp:posOffset>2020239</wp:posOffset>
                </wp:positionV>
                <wp:extent cx="1121134" cy="262393"/>
                <wp:effectExtent l="0" t="0" r="22225" b="23495"/>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134" cy="262393"/>
                        </a:xfrm>
                        <a:prstGeom prst="rect">
                          <a:avLst/>
                        </a:prstGeom>
                        <a:solidFill>
                          <a:srgbClr val="FFFFFF"/>
                        </a:solidFill>
                        <a:ln w="9525">
                          <a:solidFill>
                            <a:srgbClr val="000000"/>
                          </a:solidFill>
                          <a:miter lim="800000"/>
                          <a:headEnd/>
                          <a:tailEnd/>
                        </a:ln>
                      </wps:spPr>
                      <wps:txbx>
                        <w:txbxContent>
                          <w:p w14:paraId="72C28EDD" w14:textId="77777777" w:rsidR="00DF2968" w:rsidRDefault="00DF2968" w:rsidP="00DF2968">
                            <w: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42.15pt;margin-top:159.05pt;width:88.3pt;height:2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">
                <v:textbox>
                  <w:txbxContent>
                    <w:p w:rsidR="00DF2968" w:rsidRDefault="00DF2968" w:rsidP="00DF2968">
                      <w:r>
                        <w:t>Website</w:t>
                      </w:r>
                    </w:p>
                  </w:txbxContent>
                </v:textbox>
              </v:shape>
            </w:pict>
          </mc:Fallback>
        </mc:AlternateContent>
      </w:r>
      <w:r w:rsidR="00DF2968">
        <w:rPr>
          <w:noProof/>
        </w:rPr>
        <mc:AlternateContent>
          <mc:Choice Requires="wps">
            <w:drawing>
              <wp:anchor distT="0" distB="0" distL="114300" distR="114300" simplePos="0" relativeHeight="251669504" behindDoc="0" locked="0" layoutInCell="1" allowOverlap="1" wp14:anchorId="04D9B207" wp14:editId="2E8F5869">
                <wp:simplePos x="0" y="0"/>
                <wp:positionH relativeFrom="column">
                  <wp:posOffset>4447540</wp:posOffset>
                </wp:positionH>
                <wp:positionV relativeFrom="paragraph">
                  <wp:posOffset>1678305</wp:posOffset>
                </wp:positionV>
                <wp:extent cx="1375410" cy="285750"/>
                <wp:effectExtent l="0" t="0" r="15240"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7FFDB2FB" w14:textId="77777777" w:rsidR="00DF2968" w:rsidRDefault="00DF2968" w:rsidP="00DF2968">
                            <w:r>
                              <w:t>Long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350.2pt;margin-top:132.15pt;width:108.3pt;height:2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tn5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">
                <v:textbox>
                  <w:txbxContent>
                    <w:p w:rsidR="00DF2968" w:rsidRDefault="00DF2968" w:rsidP="00DF2968">
                      <w:r>
                        <w:t>Long Description</w:t>
                      </w:r>
                    </w:p>
                  </w:txbxContent>
                </v:textbox>
              </v:shape>
            </w:pict>
          </mc:Fallback>
        </mc:AlternateContent>
      </w:r>
      <w:r w:rsidR="00DF2968">
        <w:rPr>
          <w:noProof/>
        </w:rPr>
        <mc:AlternateContent>
          <mc:Choice Requires="wps">
            <w:drawing>
              <wp:anchor distT="0" distB="0" distL="114300" distR="114300" simplePos="0" relativeHeight="251671552" behindDoc="0" locked="0" layoutInCell="1" allowOverlap="1" wp14:anchorId="4C3F91E1" wp14:editId="3DCC477F">
                <wp:simplePos x="0" y="0"/>
                <wp:positionH relativeFrom="column">
                  <wp:posOffset>4421257</wp:posOffset>
                </wp:positionH>
                <wp:positionV relativeFrom="paragraph">
                  <wp:posOffset>2437737</wp:posOffset>
                </wp:positionV>
                <wp:extent cx="1375410" cy="285750"/>
                <wp:effectExtent l="0" t="0" r="15240"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285750"/>
                        </a:xfrm>
                        <a:prstGeom prst="rect">
                          <a:avLst/>
                        </a:prstGeom>
                        <a:solidFill>
                          <a:srgbClr val="FFFFFF"/>
                        </a:solidFill>
                        <a:ln w="9525">
                          <a:solidFill>
                            <a:srgbClr val="000000"/>
                          </a:solidFill>
                          <a:miter lim="800000"/>
                          <a:headEnd/>
                          <a:tailEnd/>
                        </a:ln>
                      </wps:spPr>
                      <wps:txbx>
                        <w:txbxContent>
                          <w:p w14:paraId="1AA3790E" w14:textId="77777777" w:rsidR="00DF2968" w:rsidRDefault="00DF2968" w:rsidP="00DF2968">
                            <w:r>
                              <w:t>Support 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348.15pt;margin-top:191.95pt;width:108.3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">
                <v:textbox>
                  <w:txbxContent>
                    <w:p w:rsidR="00DF2968" w:rsidRDefault="00DF2968" w:rsidP="00DF2968">
                      <w:r>
                        <w:t>Support website</w:t>
                      </w:r>
                    </w:p>
                  </w:txbxContent>
                </v:textbox>
              </v:shape>
            </w:pict>
          </mc:Fallback>
        </mc:AlternateContent>
      </w:r>
      <w:r w:rsidR="00DF2968">
        <w:rPr>
          <w:noProof/>
        </w:rPr>
        <mc:AlternateContent>
          <mc:Choice Requires="wps">
            <w:drawing>
              <wp:anchor distT="0" distB="0" distL="114300" distR="114300" simplePos="0" relativeHeight="251666432" behindDoc="0" locked="0" layoutInCell="1" allowOverlap="1" wp14:anchorId="60DF960C" wp14:editId="7C8C2C10">
                <wp:simplePos x="0" y="0"/>
                <wp:positionH relativeFrom="column">
                  <wp:posOffset>3288527</wp:posOffset>
                </wp:positionH>
                <wp:positionV relativeFrom="paragraph">
                  <wp:posOffset>2458168</wp:posOffset>
                </wp:positionV>
                <wp:extent cx="105752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258.95pt;margin-top:193.55pt;width:83.2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" strokecolor="#4579b8 [3044]">
                <v:stroke endarrow="open"/>
              </v:shape>
            </w:pict>
          </mc:Fallback>
        </mc:AlternateContent>
      </w:r>
      <w:r w:rsidR="00DF2968">
        <w:rPr>
          <w:noProof/>
        </w:rPr>
        <mc:AlternateContent>
          <mc:Choice Requires="wps">
            <w:drawing>
              <wp:anchor distT="0" distB="0" distL="114300" distR="114300" simplePos="0" relativeHeight="251665408" behindDoc="0" locked="0" layoutInCell="1" allowOverlap="1" wp14:anchorId="28835C9F" wp14:editId="52850E83">
                <wp:simplePos x="0" y="0"/>
                <wp:positionH relativeFrom="column">
                  <wp:posOffset>3185409</wp:posOffset>
                </wp:positionH>
                <wp:positionV relativeFrom="paragraph">
                  <wp:posOffset>2227580</wp:posOffset>
                </wp:positionV>
                <wp:extent cx="1057524" cy="0"/>
                <wp:effectExtent l="38100" t="76200" r="0" b="114300"/>
                <wp:wrapNone/>
                <wp:docPr id="8" name="Straight Arrow Connector 8"/>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50.8pt;margin-top:175.4pt;width:83.2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" strokecolor="#4579b8 [3044]">
                <v:stroke endarrow="open"/>
              </v:shape>
            </w:pict>
          </mc:Fallback>
        </mc:AlternateContent>
      </w:r>
      <w:r w:rsidR="00DF2968">
        <w:rPr>
          <w:noProof/>
        </w:rPr>
        <mc:AlternateContent>
          <mc:Choice Requires="wps">
            <w:drawing>
              <wp:anchor distT="0" distB="0" distL="114300" distR="114300" simplePos="0" relativeHeight="251664384" behindDoc="0" locked="0" layoutInCell="1" allowOverlap="1" wp14:anchorId="558A8DC2" wp14:editId="3F6D20F8">
                <wp:simplePos x="0" y="0"/>
                <wp:positionH relativeFrom="column">
                  <wp:posOffset>418354</wp:posOffset>
                </wp:positionH>
                <wp:positionV relativeFrom="paragraph">
                  <wp:posOffset>3157883</wp:posOffset>
                </wp:positionV>
                <wp:extent cx="1057524"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32.95pt;margin-top:248.65pt;width:83.2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" strokecolor="#4579b8 [3044]">
                <v:stroke endarrow="open"/>
              </v:shape>
            </w:pict>
          </mc:Fallback>
        </mc:AlternateContent>
      </w:r>
      <w:r w:rsidR="00DF2968">
        <w:rPr>
          <w:noProof/>
        </w:rPr>
        <mc:AlternateContent>
          <mc:Choice Requires="wps">
            <w:drawing>
              <wp:anchor distT="0" distB="0" distL="114300" distR="114300" simplePos="0" relativeHeight="251663360" behindDoc="0" locked="0" layoutInCell="1" allowOverlap="1" wp14:anchorId="5896AD99" wp14:editId="278EA8D1">
                <wp:simplePos x="0" y="0"/>
                <wp:positionH relativeFrom="column">
                  <wp:posOffset>512859</wp:posOffset>
                </wp:positionH>
                <wp:positionV relativeFrom="paragraph">
                  <wp:posOffset>2989967</wp:posOffset>
                </wp:positionV>
                <wp:extent cx="1057524" cy="0"/>
                <wp:effectExtent l="38100" t="76200" r="0" b="114300"/>
                <wp:wrapNone/>
                <wp:docPr id="26" name="Straight Arrow Connector 26"/>
                <wp:cNvGraphicFramePr/>
                <a:graphic xmlns:a="http://schemas.openxmlformats.org/drawingml/2006/main">
                  <a:graphicData uri="http://schemas.microsoft.com/office/word/2010/wordprocessingShape">
                    <wps:wsp>
                      <wps:cNvCnPr/>
                      <wps:spPr>
                        <a:xfrm flipH="1">
                          <a:off x="0" y="0"/>
                          <a:ext cx="105752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40.4pt;margin-top:235.45pt;width:83.25pt;height: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2336" behindDoc="0" locked="0" layoutInCell="1" allowOverlap="1" wp14:anchorId="26EF126C" wp14:editId="3CA2916D">
                <wp:simplePos x="0" y="0"/>
                <wp:positionH relativeFrom="column">
                  <wp:posOffset>2484783</wp:posOffset>
                </wp:positionH>
                <wp:positionV relativeFrom="paragraph">
                  <wp:posOffset>1979764</wp:posOffset>
                </wp:positionV>
                <wp:extent cx="2027140" cy="0"/>
                <wp:effectExtent l="38100" t="76200" r="0" b="114300"/>
                <wp:wrapNone/>
                <wp:docPr id="27" name="Straight Arrow Connector 27"/>
                <wp:cNvGraphicFramePr/>
                <a:graphic xmlns:a="http://schemas.openxmlformats.org/drawingml/2006/main">
                  <a:graphicData uri="http://schemas.microsoft.com/office/word/2010/wordprocessingShape">
                    <wps:wsp>
                      <wps:cNvCnPr/>
                      <wps:spPr>
                        <a:xfrm flipH="1">
                          <a:off x="0" y="0"/>
                          <a:ext cx="2027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95.65pt;margin-top:155.9pt;width:159.6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" strokecolor="#4579b8 [3044]">
                <v:stroke endarrow="open"/>
              </v:shape>
            </w:pict>
          </mc:Fallback>
        </mc:AlternateContent>
      </w:r>
      <w:r w:rsidR="00DF2968">
        <w:rPr>
          <w:noProof/>
        </w:rPr>
        <mc:AlternateContent>
          <mc:Choice Requires="wps">
            <w:drawing>
              <wp:anchor distT="0" distB="0" distL="114300" distR="114300" simplePos="0" relativeHeight="251661312" behindDoc="0" locked="0" layoutInCell="1" allowOverlap="1" wp14:anchorId="43B1D46B" wp14:editId="182EF433">
                <wp:simplePos x="0" y="0"/>
                <wp:positionH relativeFrom="column">
                  <wp:posOffset>1514723</wp:posOffset>
                </wp:positionH>
                <wp:positionV relativeFrom="paragraph">
                  <wp:posOffset>1550780</wp:posOffset>
                </wp:positionV>
                <wp:extent cx="2997642" cy="0"/>
                <wp:effectExtent l="38100" t="76200" r="0" b="114300"/>
                <wp:wrapNone/>
                <wp:docPr id="28" name="Straight Arrow Connector 28"/>
                <wp:cNvGraphicFramePr/>
                <a:graphic xmlns:a="http://schemas.openxmlformats.org/drawingml/2006/main">
                  <a:graphicData uri="http://schemas.microsoft.com/office/word/2010/wordprocessingShape">
                    <wps:wsp>
                      <wps:cNvCnPr/>
                      <wps:spPr>
                        <a:xfrm flipH="1">
                          <a:off x="0" y="0"/>
                          <a:ext cx="299764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119.25pt;margin-top:122.1pt;width:236.05pt;height:0;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" strokecolor="#4579b8 [3044]">
                <v:stroke endarrow="open"/>
              </v:shape>
            </w:pict>
          </mc:Fallback>
        </mc:AlternateContent>
      </w:r>
    </w:p>
    <w:p w14:paraId="0DEE2CE3" w14:textId="77777777" w:rsidR="00756ADF" w:rsidRDefault="00756ADF"/>
    <w:sectPr w:rsidR="00756ADF" w:rsidSect="00016892">
      <w:footerReference w:type="default" r:id="rId15"/>
      <w:pgSz w:w="12240" w:h="15840"/>
      <w:pgMar w:top="1440" w:right="1440" w:bottom="1260" w:left="1440" w:header="72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3EBC" w14:textId="77777777" w:rsidR="00000000" w:rsidRDefault="00C447C6">
      <w:pPr>
        <w:spacing w:after="0" w:line="240" w:lineRule="auto"/>
      </w:pPr>
      <w:r>
        <w:separator/>
      </w:r>
    </w:p>
  </w:endnote>
  <w:endnote w:type="continuationSeparator" w:id="0">
    <w:p w14:paraId="05474464" w14:textId="77777777" w:rsidR="00000000" w:rsidRDefault="00C44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9635532"/>
      <w:docPartObj>
        <w:docPartGallery w:val="Page Numbers (Bottom of Page)"/>
        <w:docPartUnique/>
      </w:docPartObj>
    </w:sdtPr>
    <w:sdtEndPr>
      <w:rPr>
        <w:noProof/>
      </w:rPr>
    </w:sdtEndPr>
    <w:sdtContent>
      <w:p w14:paraId="0B7FA87D" w14:textId="77777777" w:rsidR="00075346" w:rsidRDefault="00DF2968">
        <w:pPr>
          <w:pStyle w:val="Footer"/>
        </w:pPr>
        <w:r>
          <w:t xml:space="preserve">Page | </w:t>
        </w:r>
        <w:r>
          <w:fldChar w:fldCharType="begin"/>
        </w:r>
        <w:r>
          <w:instrText xml:space="preserve"> PAGE   \* MERGEFORMAT </w:instrText>
        </w:r>
        <w:r>
          <w:fldChar w:fldCharType="separate"/>
        </w:r>
        <w:r w:rsidR="00C447C6">
          <w:rPr>
            <w:noProof/>
          </w:rPr>
          <w:t>1</w:t>
        </w:r>
        <w:r>
          <w:rPr>
            <w:noProof/>
          </w:rPr>
          <w:fldChar w:fldCharType="end"/>
        </w:r>
      </w:p>
    </w:sdtContent>
  </w:sdt>
  <w:p w14:paraId="3B6F857F" w14:textId="77777777" w:rsidR="00075346" w:rsidRDefault="00C447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5B0E82" w14:textId="77777777" w:rsidR="00000000" w:rsidRDefault="00C447C6">
      <w:pPr>
        <w:spacing w:after="0" w:line="240" w:lineRule="auto"/>
      </w:pPr>
      <w:r>
        <w:separator/>
      </w:r>
    </w:p>
  </w:footnote>
  <w:footnote w:type="continuationSeparator" w:id="0">
    <w:p w14:paraId="750051A6" w14:textId="77777777" w:rsidR="00000000" w:rsidRDefault="00C447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968"/>
    <w:rsid w:val="00042F9A"/>
    <w:rsid w:val="0007005B"/>
    <w:rsid w:val="00080DC9"/>
    <w:rsid w:val="00083A8E"/>
    <w:rsid w:val="00091A8B"/>
    <w:rsid w:val="0014194D"/>
    <w:rsid w:val="002A4B23"/>
    <w:rsid w:val="00486886"/>
    <w:rsid w:val="004B21A0"/>
    <w:rsid w:val="004E5575"/>
    <w:rsid w:val="005575D9"/>
    <w:rsid w:val="005671D4"/>
    <w:rsid w:val="00675750"/>
    <w:rsid w:val="00756ADF"/>
    <w:rsid w:val="007F213A"/>
    <w:rsid w:val="008B08FB"/>
    <w:rsid w:val="009F1B2F"/>
    <w:rsid w:val="00A0307D"/>
    <w:rsid w:val="00A469BE"/>
    <w:rsid w:val="00B07092"/>
    <w:rsid w:val="00C0637F"/>
    <w:rsid w:val="00C317D6"/>
    <w:rsid w:val="00C447C6"/>
    <w:rsid w:val="00DF2968"/>
    <w:rsid w:val="00E50025"/>
    <w:rsid w:val="00ED6408"/>
    <w:rsid w:val="00F63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C7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6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68"/>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968"/>
    <w:rPr>
      <w:color w:val="0000FF" w:themeColor="hyperlink"/>
      <w:u w:val="single"/>
    </w:rPr>
  </w:style>
  <w:style w:type="paragraph" w:styleId="Title">
    <w:name w:val="Title"/>
    <w:basedOn w:val="Normal"/>
    <w:next w:val="Normal"/>
    <w:link w:val="TitleChar"/>
    <w:uiPriority w:val="10"/>
    <w:qFormat/>
    <w:rsid w:val="00DF29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968"/>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DF2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968"/>
    <w:rPr>
      <w:rFonts w:eastAsiaTheme="minorHAnsi"/>
      <w:sz w:val="22"/>
      <w:szCs w:val="22"/>
    </w:rPr>
  </w:style>
  <w:style w:type="table" w:styleId="TableGrid">
    <w:name w:val="Table Grid"/>
    <w:basedOn w:val="TableNormal"/>
    <w:uiPriority w:val="59"/>
    <w:rsid w:val="00DF2968"/>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29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2968"/>
    <w:rPr>
      <w:rFonts w:ascii="Lucida Grande" w:eastAsiaTheme="minorHAnsi" w:hAnsi="Lucida Grande" w:cs="Lucida Grande"/>
      <w:sz w:val="18"/>
      <w:szCs w:val="18"/>
    </w:rPr>
  </w:style>
  <w:style w:type="character" w:styleId="FollowedHyperlink">
    <w:name w:val="FollowedHyperlink"/>
    <w:basedOn w:val="DefaultParagraphFont"/>
    <w:uiPriority w:val="99"/>
    <w:semiHidden/>
    <w:unhideWhenUsed/>
    <w:rsid w:val="00091A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tionpoint.com/" TargetMode="External"/><Relationship Id="rId12" Type="http://schemas.openxmlformats.org/officeDocument/2006/relationships/hyperlink" Target="http://www.jonckers.co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ppCenterMarketing@concur.com" TargetMode="External"/><Relationship Id="rId8" Type="http://schemas.openxmlformats.org/officeDocument/2006/relationships/hyperlink" Target="mailto:AppCenterMarketing@concur.com" TargetMode="External"/><Relationship Id="rId9" Type="http://schemas.openxmlformats.org/officeDocument/2006/relationships/image" Target="media/image1.wmf"/><Relationship Id="rId10" Type="http://schemas.openxmlformats.org/officeDocument/2006/relationships/hyperlink" Target="http://www.lionbridg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1275</Words>
  <Characters>7273</Characters>
  <Application>Microsoft Macintosh Word</Application>
  <DocSecurity>0</DocSecurity>
  <Lines>60</Lines>
  <Paragraphs>17</Paragraphs>
  <ScaleCrop>false</ScaleCrop>
  <Company>Concur Technologies, Inc.</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Serafin</dc:creator>
  <cp:keywords/>
  <dc:description/>
  <cp:lastModifiedBy>Jacqueline Serafin</cp:lastModifiedBy>
  <cp:revision>26</cp:revision>
  <dcterms:created xsi:type="dcterms:W3CDTF">2014-11-13T19:57:00Z</dcterms:created>
  <dcterms:modified xsi:type="dcterms:W3CDTF">2014-11-13T20:15:00Z</dcterms:modified>
</cp:coreProperties>
</file>